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Microbial communities in forest and wetland soil types display divergent trends in diversity and unique functional responses to varying carbon-to-nitrogen ratios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 Sharma, Ramdeep Kailay, Karmanpreet Saini, Aaron Kwai, Muhammed Atasoy</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Department of Microbiology and Immunology, University of British Columbia, Vancouver, British Columbia, Canada</w:t>
      </w: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carbon-to-nitrogen (C:N) ratio is a critical environmental factor influencing microbial growth, nutrient availability, and community dynamics. This study investigates the impact of C:N ratio variations on microbial diversity, taxonomic composition, and functional potential in forest and wetland soils. By examining </w:t>
      </w:r>
      <w:sdt>
        <w:sdtPr>
          <w:tag w:val="goog_rdk_0"/>
        </w:sdtPr>
        <w:sdtContent>
          <w:del w:author="Ramdeep Kailay" w:id="0" w:date="2024-12-18T03:50:51Z"/>
          <w:sdt>
            <w:sdtPr>
              <w:tag w:val="goog_rdk_1"/>
            </w:sdtPr>
            <w:sdtContent>
              <w:commentRangeStart w:id="0"/>
            </w:sdtContent>
          </w:sdt>
          <w:del w:author="Ramdeep Kailay" w:id="0" w:date="2024-12-18T03:50:51Z">
            <w:r w:rsidDel="00000000" w:rsidR="00000000" w:rsidRPr="00000000">
              <w:rPr>
                <w:rFonts w:ascii="Times New Roman" w:cs="Times New Roman" w:eastAsia="Times New Roman" w:hAnsi="Times New Roman"/>
                <w:sz w:val="24"/>
                <w:szCs w:val="24"/>
                <w:rtl w:val="0"/>
              </w:rPr>
              <w:delText xml:space="preserve">metagenomic</w:delTex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 </w:delText>
            </w:r>
          </w:del>
        </w:sdtContent>
      </w:sdt>
      <w:sdt>
        <w:sdtPr>
          <w:tag w:val="goog_rdk_2"/>
        </w:sdtPr>
        <w:sdtContent>
          <w:ins w:author="Ramdeep Kailay" w:id="0" w:date="2024-12-18T03:50:51Z">
            <w:r w:rsidDel="00000000" w:rsidR="00000000" w:rsidRPr="00000000">
              <w:rPr>
                <w:rFonts w:ascii="Times New Roman" w:cs="Times New Roman" w:eastAsia="Times New Roman" w:hAnsi="Times New Roman"/>
                <w:sz w:val="24"/>
                <w:szCs w:val="24"/>
                <w:rtl w:val="0"/>
              </w:rPr>
              <w:t xml:space="preserve">16S rRNA sequences from </w:t>
            </w:r>
          </w:ins>
        </w:sdtContent>
      </w:sdt>
      <w:r w:rsidDel="00000000" w:rsidR="00000000" w:rsidRPr="00000000">
        <w:rPr>
          <w:rFonts w:ascii="Times New Roman" w:cs="Times New Roman" w:eastAsia="Times New Roman" w:hAnsi="Times New Roman"/>
          <w:sz w:val="24"/>
          <w:szCs w:val="24"/>
          <w:rtl w:val="0"/>
        </w:rPr>
        <w:t xml:space="preserve">datasets </w:t>
      </w:r>
      <w:sdt>
        <w:sdtPr>
          <w:tag w:val="goog_rdk_3"/>
        </w:sdtPr>
        <w:sdtContent>
          <w:ins w:author="Ramdeep Kailay" w:id="1" w:date="2024-12-18T03:51:03Z">
            <w:r w:rsidDel="00000000" w:rsidR="00000000" w:rsidRPr="00000000">
              <w:rPr>
                <w:rFonts w:ascii="Times New Roman" w:cs="Times New Roman" w:eastAsia="Times New Roman" w:hAnsi="Times New Roman"/>
                <w:sz w:val="24"/>
                <w:szCs w:val="24"/>
                <w:rtl w:val="0"/>
              </w:rPr>
              <w:t xml:space="preserve">of</w:t>
            </w:r>
          </w:ins>
        </w:sdtContent>
      </w:sdt>
      <w:sdt>
        <w:sdtPr>
          <w:tag w:val="goog_rdk_4"/>
        </w:sdtPr>
        <w:sdtContent>
          <w:del w:author="Ramdeep Kailay" w:id="1" w:date="2024-12-18T03:51:03Z">
            <w:r w:rsidDel="00000000" w:rsidR="00000000" w:rsidRPr="00000000">
              <w:rPr>
                <w:rFonts w:ascii="Times New Roman" w:cs="Times New Roman" w:eastAsia="Times New Roman" w:hAnsi="Times New Roman"/>
                <w:sz w:val="24"/>
                <w:szCs w:val="24"/>
                <w:rtl w:val="0"/>
              </w:rPr>
              <w:delText xml:space="preserve">from</w:delText>
            </w:r>
          </w:del>
        </w:sdtContent>
      </w:sdt>
      <w:r w:rsidDel="00000000" w:rsidR="00000000" w:rsidRPr="00000000">
        <w:rPr>
          <w:rFonts w:ascii="Times New Roman" w:cs="Times New Roman" w:eastAsia="Times New Roman" w:hAnsi="Times New Roman"/>
          <w:sz w:val="24"/>
          <w:szCs w:val="24"/>
          <w:rtl w:val="0"/>
        </w:rPr>
        <w:t xml:space="preserve"> these contrasting environments, the purpose was to understand ecosystem-specific responses to changing nutrient conditions, specifically changes in carbon and nitrogen. Beta diversity analysis revealed distinct clustering of microbial communities between soil types, underscoring their compositional differences. In forest soils, the higher C:N ratio range was associated with decreased phylogenetic diversity, evenness, and functional pathway diversity, alongside upregulation of antibiotic synthesis pathways, indicating a competitive and volatile microbial environment. Conversely, wetland soils exhibited increased phylogenetic diversity with stable functional pathway diversity with increasing C:N ranges, suggesting functional redundancy despite taxonomic shifts. These findings demonstrate ecosystem-specific responses to C:N ratios, with forest soils displaying increased microbial competition and wetlands maintaining functional stability. This work highlights the importance of comparative studies to elucidate the interplay between nutrient dynamics and microbial ecology in diverse soil environments.</w:t>
      </w:r>
    </w:p>
    <w:p w:rsidR="00000000" w:rsidDel="00000000" w:rsidP="00000000" w:rsidRDefault="00000000" w:rsidRPr="00000000" w14:paraId="0000000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sdt>
        <w:sdtPr>
          <w:tag w:val="goog_rdk_6"/>
        </w:sdtPr>
        <w:sdtContent>
          <w:ins w:author="arsh sharma" w:id="2" w:date="2024-12-18T03:50:54Z">
            <w:r w:rsidDel="00000000" w:rsidR="00000000" w:rsidRPr="00000000">
              <w:rPr>
                <w:rFonts w:ascii="Times New Roman" w:cs="Times New Roman" w:eastAsia="Times New Roman" w:hAnsi="Times New Roman"/>
                <w:sz w:val="24"/>
                <w:szCs w:val="24"/>
                <w:rtl w:val="0"/>
              </w:rPr>
              <w:t xml:space="preserve">The carbon-to-nitrogen </w:t>
            </w:r>
          </w:ins>
        </w:sdtContent>
      </w:sdt>
      <w:sdt>
        <w:sdtPr>
          <w:tag w:val="goog_rdk_7"/>
        </w:sdtPr>
        <w:sdtContent>
          <w:del w:author="arsh sharma" w:id="2" w:date="2024-12-18T03:50:54Z">
            <w:r w:rsidDel="00000000" w:rsidR="00000000" w:rsidRPr="00000000">
              <w:rPr>
                <w:rFonts w:ascii="Times New Roman" w:cs="Times New Roman" w:eastAsia="Times New Roman" w:hAnsi="Times New Roman"/>
                <w:sz w:val="24"/>
                <w:szCs w:val="24"/>
                <w:rtl w:val="0"/>
              </w:rPr>
              <w:delText xml:space="preserve">The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8"/>
        </w:sdtPr>
        <w:sdtContent>
          <w:ins w:author="arsh sharma" w:id="3" w:date="2024-12-18T03:51:05Z">
            <w:r w:rsidDel="00000000" w:rsidR="00000000" w:rsidRPr="00000000">
              <w:rPr>
                <w:rFonts w:ascii="Times New Roman" w:cs="Times New Roman" w:eastAsia="Times New Roman" w:hAnsi="Times New Roman"/>
                <w:sz w:val="24"/>
                <w:szCs w:val="24"/>
                <w:rtl w:val="0"/>
              </w:rPr>
              <w:t xml:space="preserve">(</w:t>
            </w:r>
          </w:ins>
        </w:sdtContent>
      </w:sdt>
      <w:sdt>
        <w:sdtPr>
          <w:tag w:val="goog_rdk_9"/>
        </w:sdtPr>
        <w:sdtContent>
          <w:commentRangeStart w:id="1"/>
        </w:sdtContent>
      </w:sdt>
      <w:sdt>
        <w:sdtPr>
          <w:tag w:val="goog_rdk_10"/>
        </w:sdtPr>
        <w:sdtContent>
          <w:commentRangeStart w:id="2"/>
        </w:sdtContent>
      </w:sdt>
      <w:r w:rsidDel="00000000" w:rsidR="00000000" w:rsidRPr="00000000">
        <w:rPr>
          <w:rFonts w:ascii="Times New Roman" w:cs="Times New Roman" w:eastAsia="Times New Roman" w:hAnsi="Times New Roman"/>
          <w:sz w:val="24"/>
          <w:szCs w:val="24"/>
          <w:rtl w:val="0"/>
        </w:rPr>
        <w:t xml:space="preserve">C:N</w:t>
      </w:r>
      <w:sdt>
        <w:sdtPr>
          <w:tag w:val="goog_rdk_11"/>
        </w:sdtPr>
        <w:sdtContent>
          <w:ins w:author="arsh sharma" w:id="4" w:date="2024-12-18T03:51:09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ratio is a key environmental parameter that influences microbial growth by affecting nutrient availability </w:t>
      </w:r>
      <w:hyperlink r:id="rId9">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It dictates the energy and nutrient dynamics within the soil, impacting microbial metabolism and consequently, community composition </w:t>
      </w:r>
      <w:hyperlink r:id="rId10">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Nitrogen is an essential nutrient for microbial growth, and its scarcity likely imposes a strong selective pressure, favouring only those microbes that can efficiently acquire nitrogen or fix it from the atmosphere </w:t>
      </w:r>
      <w:hyperlink r:id="rId11">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Previous research has shown that variations in the C:N ratio can lead to significant changes in microbial diversity and activity </w:t>
      </w:r>
      <w:hyperlink r:id="rId12">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which in turn affects soil health and ecosystem productivity </w:t>
      </w:r>
      <w:hyperlink r:id="rId13">
        <w:r w:rsidDel="00000000" w:rsidR="00000000" w:rsidRPr="00000000">
          <w:rPr>
            <w:rFonts w:ascii="Times New Roman" w:cs="Times New Roman" w:eastAsia="Times New Roman" w:hAnsi="Times New Roman"/>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ecosystems, such as forests and wetlands, are distinct environments that shape microbial communities and their functions in nutrient cycling and water availability </w:t>
      </w:r>
      <w:hyperlink r:id="rId14">
        <w:r w:rsidDel="00000000" w:rsidR="00000000" w:rsidRPr="00000000">
          <w:rPr>
            <w:rFonts w:ascii="Times New Roman" w:cs="Times New Roman" w:eastAsia="Times New Roman" w:hAnsi="Times New Roman"/>
            <w:sz w:val="24"/>
            <w:szCs w:val="24"/>
            <w:rtl w:val="0"/>
          </w:rPr>
          <w:t xml:space="preserve">(5)</w:t>
        </w:r>
      </w:hyperlink>
      <w:r w:rsidDel="00000000" w:rsidR="00000000" w:rsidRPr="00000000">
        <w:rPr>
          <w:rFonts w:ascii="Times New Roman" w:cs="Times New Roman" w:eastAsia="Times New Roman" w:hAnsi="Times New Roman"/>
          <w:sz w:val="24"/>
          <w:szCs w:val="24"/>
          <w:rtl w:val="0"/>
        </w:rPr>
        <w:t xml:space="preserve">. While forest soils typically experience well-drained conditions, wetland soils are characterized by prolonged waterlogging, which alters nutrient dynamics </w:t>
      </w:r>
      <w:hyperlink r:id="rId15">
        <w:r w:rsidDel="00000000" w:rsidR="00000000" w:rsidRPr="00000000">
          <w:rPr>
            <w:rFonts w:ascii="Times New Roman" w:cs="Times New Roman" w:eastAsia="Times New Roman" w:hAnsi="Times New Roman"/>
            <w:sz w:val="24"/>
            <w:szCs w:val="24"/>
            <w:rtl w:val="0"/>
          </w:rPr>
          <w:t xml:space="preserve">(6–9)</w:t>
        </w:r>
      </w:hyperlink>
      <w:r w:rsidDel="00000000" w:rsidR="00000000" w:rsidRPr="00000000">
        <w:rPr>
          <w:rFonts w:ascii="Times New Roman" w:cs="Times New Roman" w:eastAsia="Times New Roman" w:hAnsi="Times New Roman"/>
          <w:sz w:val="24"/>
          <w:szCs w:val="24"/>
          <w:rtl w:val="0"/>
        </w:rPr>
        <w:t xml:space="preserve">. </w:t>
      </w:r>
      <w:sdt>
        <w:sdtPr>
          <w:tag w:val="goog_rdk_12"/>
        </w:sdtPr>
        <w:sdtContent>
          <w:ins w:author="Samantha Mar" w:id="5" w:date="2024-12-13T12:09:00Z">
            <w:r w:rsidDel="00000000" w:rsidR="00000000" w:rsidRPr="00000000">
              <w:rPr>
                <w:rFonts w:ascii="Times New Roman" w:cs="Times New Roman" w:eastAsia="Times New Roman" w:hAnsi="Times New Roman"/>
                <w:sz w:val="24"/>
                <w:szCs w:val="24"/>
                <w:rtl w:val="0"/>
              </w:rPr>
              <w:t xml:space="preserve">E</w:t>
            </w:r>
          </w:ins>
        </w:sdtContent>
      </w:sdt>
      <w:sdt>
        <w:sdtPr>
          <w:tag w:val="goog_rdk_13"/>
        </w:sdtPr>
        <w:sdtContent>
          <w:del w:author="Samantha Mar" w:id="5" w:date="2024-12-13T12:09:00Z">
            <w:r w:rsidDel="00000000" w:rsidR="00000000" w:rsidRPr="00000000">
              <w:rPr>
                <w:rFonts w:ascii="Times New Roman" w:cs="Times New Roman" w:eastAsia="Times New Roman" w:hAnsi="Times New Roman"/>
                <w:sz w:val="24"/>
                <w:szCs w:val="24"/>
                <w:rtl w:val="0"/>
              </w:rPr>
              <w:delText xml:space="preserve">Such e</w:delText>
            </w:r>
          </w:del>
        </w:sdtContent>
      </w:sdt>
      <w:r w:rsidDel="00000000" w:rsidR="00000000" w:rsidRPr="00000000">
        <w:rPr>
          <w:rFonts w:ascii="Times New Roman" w:cs="Times New Roman" w:eastAsia="Times New Roman" w:hAnsi="Times New Roman"/>
          <w:sz w:val="24"/>
          <w:szCs w:val="24"/>
          <w:rtl w:val="0"/>
        </w:rPr>
        <w:t xml:space="preserve">nvironmental factors, including water availability and nutrient dynamics, can also amplify the impact of disturbances on microbial communities. In forest soils, disturbances—both short-term and long-term—significantly affect microbial composition and functionality </w:t>
      </w:r>
      <w:hyperlink r:id="rId16">
        <w:r w:rsidDel="00000000" w:rsidR="00000000" w:rsidRPr="00000000">
          <w:rPr>
            <w:rFonts w:ascii="Times New Roman" w:cs="Times New Roman" w:eastAsia="Times New Roman" w:hAnsi="Times New Roman"/>
            <w:sz w:val="24"/>
            <w:szCs w:val="24"/>
            <w:rtl w:val="0"/>
          </w:rPr>
          <w:t xml:space="preserve">(10)</w:t>
        </w:r>
      </w:hyperlink>
      <w:r w:rsidDel="00000000" w:rsidR="00000000" w:rsidRPr="00000000">
        <w:rPr>
          <w:rFonts w:ascii="Times New Roman" w:cs="Times New Roman" w:eastAsia="Times New Roman" w:hAnsi="Times New Roman"/>
          <w:sz w:val="24"/>
          <w:szCs w:val="24"/>
          <w:rtl w:val="0"/>
        </w:rPr>
        <w:t xml:space="preserve">. </w:t>
      </w:r>
      <w:sdt>
        <w:sdtPr>
          <w:tag w:val="goog_rdk_14"/>
        </w:sdtPr>
        <w:sdtContent>
          <w:del w:author="Samantha Mar" w:id="6" w:date="2024-12-13T12:10:00Z">
            <w:r w:rsidDel="00000000" w:rsidR="00000000" w:rsidRPr="00000000">
              <w:rPr>
                <w:rFonts w:ascii="Times New Roman" w:cs="Times New Roman" w:eastAsia="Times New Roman" w:hAnsi="Times New Roman"/>
                <w:sz w:val="24"/>
                <w:szCs w:val="24"/>
                <w:rtl w:val="0"/>
              </w:rPr>
              <w:delText xml:space="preserve">Although restoration efforts demonstrate that wetlands are remarkably resilient to environmental disturbances and capable of restoring ecosystem function </w:delText>
            </w:r>
            <w:r w:rsidDel="00000000" w:rsidR="00000000" w:rsidRPr="00000000">
              <w:fldChar w:fldCharType="begin"/>
            </w:r>
            <w:r w:rsidDel="00000000" w:rsidR="00000000" w:rsidRPr="00000000">
              <w:delInstrText xml:space="preserve">HYPERLINK "https://www.zotero.org/google-docs/?broken=D3QKXi"</w:delInstrText>
            </w:r>
            <w:r w:rsidDel="00000000" w:rsidR="00000000" w:rsidRPr="00000000">
              <w:fldChar w:fldCharType="separate"/>
            </w:r>
            <w:r w:rsidDel="00000000" w:rsidR="00000000" w:rsidRPr="00000000">
              <w:rPr>
                <w:rFonts w:ascii="Times New Roman" w:cs="Times New Roman" w:eastAsia="Times New Roman" w:hAnsi="Times New Roman"/>
                <w:sz w:val="24"/>
                <w:szCs w:val="24"/>
                <w:rtl w:val="0"/>
              </w:rPr>
              <w:delText xml:space="preserve">(5, 6)</w:delText>
            </w:r>
            <w:r w:rsidDel="00000000" w:rsidR="00000000" w:rsidRPr="00000000">
              <w:fldChar w:fldCharType="end"/>
            </w:r>
          </w:del>
        </w:sdtContent>
      </w:sdt>
      <w:sdt>
        <w:sdtPr>
          <w:tag w:val="goog_rdk_15"/>
        </w:sdtPr>
        <w:sdtContent>
          <w:ins w:author="Samantha Mar" w:id="6" w:date="2024-12-13T12:10:00Z">
            <w:r w:rsidDel="00000000" w:rsidR="00000000" w:rsidRPr="00000000">
              <w:rPr>
                <w:rFonts w:ascii="Times New Roman" w:cs="Times New Roman" w:eastAsia="Times New Roman" w:hAnsi="Times New Roman"/>
                <w:sz w:val="24"/>
                <w:szCs w:val="24"/>
                <w:rtl w:val="0"/>
              </w:rPr>
              <w:t xml:space="preserve">However</w:t>
            </w:r>
          </w:ins>
        </w:sdtContent>
      </w:sdt>
      <w:r w:rsidDel="00000000" w:rsidR="00000000" w:rsidRPr="00000000">
        <w:rPr>
          <w:rFonts w:ascii="Times New Roman" w:cs="Times New Roman" w:eastAsia="Times New Roman" w:hAnsi="Times New Roman"/>
          <w:sz w:val="24"/>
          <w:szCs w:val="24"/>
          <w:rtl w:val="0"/>
        </w:rPr>
        <w:t xml:space="preserve">, there is limited research on how </w:t>
      </w:r>
      <w:sdt>
        <w:sdtPr>
          <w:tag w:val="goog_rdk_16"/>
        </w:sdtPr>
        <w:sdtContent>
          <w:del w:author="Samantha Mar" w:id="7" w:date="2024-12-13T12:11:00Z">
            <w:r w:rsidDel="00000000" w:rsidR="00000000" w:rsidRPr="00000000">
              <w:rPr>
                <w:rFonts w:ascii="Times New Roman" w:cs="Times New Roman" w:eastAsia="Times New Roman" w:hAnsi="Times New Roman"/>
                <w:sz w:val="24"/>
                <w:szCs w:val="24"/>
                <w:rtl w:val="0"/>
              </w:rPr>
              <w:delText xml:space="preserve">these ecosystems</w:delText>
            </w:r>
          </w:del>
        </w:sdtContent>
      </w:sdt>
      <w:sdt>
        <w:sdtPr>
          <w:tag w:val="goog_rdk_17"/>
        </w:sdtPr>
        <w:sdtContent>
          <w:ins w:author="Samantha Mar" w:id="7" w:date="2024-12-13T12:11:00Z">
            <w:r w:rsidDel="00000000" w:rsidR="00000000" w:rsidRPr="00000000">
              <w:rPr>
                <w:rFonts w:ascii="Times New Roman" w:cs="Times New Roman" w:eastAsia="Times New Roman" w:hAnsi="Times New Roman"/>
                <w:sz w:val="24"/>
                <w:szCs w:val="24"/>
                <w:rtl w:val="0"/>
              </w:rPr>
              <w:t xml:space="preserve">wetlands</w:t>
            </w:r>
          </w:ins>
        </w:sdtContent>
      </w:sdt>
      <w:r w:rsidDel="00000000" w:rsidR="00000000" w:rsidRPr="00000000">
        <w:rPr>
          <w:rFonts w:ascii="Times New Roman" w:cs="Times New Roman" w:eastAsia="Times New Roman" w:hAnsi="Times New Roman"/>
          <w:sz w:val="24"/>
          <w:szCs w:val="24"/>
          <w:rtl w:val="0"/>
        </w:rPr>
        <w:t xml:space="preserve"> respond</w:t>
      </w:r>
      <w:sdt>
        <w:sdtPr>
          <w:tag w:val="goog_rdk_18"/>
        </w:sdtPr>
        <w:sdtContent>
          <w:ins w:author="Samantha Mar" w:id="8" w:date="2024-12-13T12:10:00Z">
            <w:r w:rsidDel="00000000" w:rsidR="00000000" w:rsidRPr="00000000">
              <w:rPr>
                <w:rFonts w:ascii="Times New Roman" w:cs="Times New Roman" w:eastAsia="Times New Roman" w:hAnsi="Times New Roman"/>
                <w:sz w:val="24"/>
                <w:szCs w:val="24"/>
                <w:rtl w:val="0"/>
              </w:rPr>
              <w:t xml:space="preserve"> to environmental disturbances</w:t>
            </w:r>
          </w:ins>
        </w:sdtContent>
      </w:sdt>
      <w:r w:rsidDel="00000000" w:rsidR="00000000" w:rsidRPr="00000000">
        <w:rPr>
          <w:rFonts w:ascii="Times New Roman" w:cs="Times New Roman" w:eastAsia="Times New Roman" w:hAnsi="Times New Roman"/>
          <w:sz w:val="24"/>
          <w:szCs w:val="24"/>
          <w:rtl w:val="0"/>
        </w:rPr>
        <w:t xml:space="preserve"> at the microbial community level. In particular, little is known about </w:t>
      </w:r>
      <w:sdt>
        <w:sdtPr>
          <w:tag w:val="goog_rdk_19"/>
        </w:sdtPr>
        <w:sdtContent>
          <w:del w:author="Samantha Mar" w:id="9" w:date="2024-12-13T11:34:00Z">
            <w:r w:rsidDel="00000000" w:rsidR="00000000" w:rsidRPr="00000000">
              <w:rPr>
                <w:rFonts w:ascii="Times New Roman" w:cs="Times New Roman" w:eastAsia="Times New Roman" w:hAnsi="Times New Roman"/>
                <w:sz w:val="24"/>
                <w:szCs w:val="24"/>
                <w:rtl w:val="0"/>
              </w:rPr>
              <w:delText xml:space="preserve">wetlands </w:delText>
            </w:r>
          </w:del>
        </w:sdtContent>
      </w:sdt>
      <w:sdt>
        <w:sdtPr>
          <w:tag w:val="goog_rdk_20"/>
        </w:sdtPr>
        <w:sdtContent>
          <w:ins w:author="Samantha Mar" w:id="9" w:date="2024-12-13T11:34:00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responses</w:t>
      </w:r>
      <w:sdt>
        <w:sdtPr>
          <w:tag w:val="goog_rdk_21"/>
        </w:sdtPr>
        <w:sdtContent>
          <w:ins w:author="Samantha Mar" w:id="10" w:date="2024-12-13T11:34:00Z">
            <w:r w:rsidDel="00000000" w:rsidR="00000000" w:rsidRPr="00000000">
              <w:rPr>
                <w:rFonts w:ascii="Times New Roman" w:cs="Times New Roman" w:eastAsia="Times New Roman" w:hAnsi="Times New Roman"/>
                <w:sz w:val="24"/>
                <w:szCs w:val="24"/>
                <w:rtl w:val="0"/>
              </w:rPr>
              <w:t xml:space="preserve"> of microbial communities in </w:t>
            </w:r>
          </w:ins>
          <w:sdt>
            <w:sdtPr>
              <w:tag w:val="goog_rdk_22"/>
            </w:sdtPr>
            <w:sdtContent>
              <w:commentRangeStart w:id="3"/>
            </w:sdtContent>
          </w:sdt>
          <w:ins w:author="Samantha Mar" w:id="10" w:date="2024-12-13T11:34:00Z">
            <w:r w:rsidDel="00000000" w:rsidR="00000000" w:rsidRPr="00000000">
              <w:rPr>
                <w:rFonts w:ascii="Times New Roman" w:cs="Times New Roman" w:eastAsia="Times New Roman" w:hAnsi="Times New Roman"/>
                <w:sz w:val="24"/>
                <w:szCs w:val="24"/>
                <w:rtl w:val="0"/>
              </w:rPr>
              <w:t xml:space="preserve">wetland</w:t>
            </w:r>
            <w:sdt>
              <w:sdtPr>
                <w:tag w:val="goog_rdk_23"/>
              </w:sdtPr>
              <w:sdtContent>
                <w:del w:author="Ramdeep Kailay" w:id="11" w:date="2024-12-18T03:52:57Z">
                  <w:r w:rsidDel="00000000" w:rsidR="00000000" w:rsidRPr="00000000">
                    <w:rPr>
                      <w:rFonts w:ascii="Times New Roman" w:cs="Times New Roman" w:eastAsia="Times New Roman" w:hAnsi="Times New Roman"/>
                      <w:sz w:val="24"/>
                      <w:szCs w:val="24"/>
                      <w:rtl w:val="0"/>
                    </w:rPr>
                    <w:delText xml:space="preserve">s</w:delText>
                  </w:r>
                </w:del>
              </w:sdtContent>
            </w:sdt>
          </w:ins>
        </w:sdtContent>
      </w:sdt>
      <w:sdt>
        <w:sdtPr>
          <w:tag w:val="goog_rdk_24"/>
        </w:sdtPr>
        <w:sdtContent>
          <w:ins w:author="Ramdeep Kailay" w:id="11" w:date="2024-12-18T03:52:57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and forest soils</w:t>
            </w:r>
          </w:ins>
        </w:sdtContent>
      </w:sdt>
      <w:r w:rsidDel="00000000" w:rsidR="00000000" w:rsidRPr="00000000">
        <w:rPr>
          <w:rFonts w:ascii="Times New Roman" w:cs="Times New Roman" w:eastAsia="Times New Roman" w:hAnsi="Times New Roman"/>
          <w:sz w:val="24"/>
          <w:szCs w:val="24"/>
          <w:rtl w:val="0"/>
        </w:rPr>
        <w:t xml:space="preserve"> to changes in nutrient availability, such as shifts in the C:N ratio. </w:t>
      </w:r>
    </w:p>
    <w:sdt>
      <w:sdtPr>
        <w:tag w:val="goog_rdk_31"/>
      </w:sdtPr>
      <w:sdtContent>
        <w:p w:rsidR="00000000" w:rsidDel="00000000" w:rsidP="00000000" w:rsidRDefault="00000000" w:rsidRPr="00000000" w14:paraId="0000000D">
          <w:pPr>
            <w:spacing w:after="0" w:line="480" w:lineRule="auto"/>
            <w:ind w:firstLine="720"/>
            <w:rPr>
              <w:del w:author="Samantha Mar" w:id="15" w:date="2024-12-13T12:03:00Z"/>
              <w:rFonts w:ascii="Times New Roman" w:cs="Times New Roman" w:eastAsia="Times New Roman" w:hAnsi="Times New Roman"/>
              <w:sz w:val="24"/>
              <w:szCs w:val="24"/>
            </w:rPr>
          </w:pPr>
          <w:sdt>
            <w:sdtPr>
              <w:tag w:val="goog_rdk_26"/>
            </w:sdtPr>
            <w:sdtContent>
              <w:ins w:author="Samantha Mar" w:id="12" w:date="2024-12-13T11:50:00Z">
                <w:r w:rsidDel="00000000" w:rsidR="00000000" w:rsidRPr="00000000">
                  <w:rPr>
                    <w:rFonts w:ascii="Times New Roman" w:cs="Times New Roman" w:eastAsia="Times New Roman" w:hAnsi="Times New Roman"/>
                    <w:sz w:val="24"/>
                    <w:szCs w:val="24"/>
                    <w:rtl w:val="0"/>
                  </w:rPr>
                  <w:t xml:space="preserve">To address this gap, we investigated the impact of C:N ratio on microbial communities and their functions using two 16</w:t>
                </w:r>
                <w:sdt>
                  <w:sdtPr>
                    <w:tag w:val="goog_rdk_27"/>
                  </w:sdtPr>
                  <w:sdtContent>
                    <w:del w:author="Ramdeep Kailay" w:id="13" w:date="2024-12-18T03:53:42Z">
                      <w:r w:rsidDel="00000000" w:rsidR="00000000" w:rsidRPr="00000000">
                        <w:rPr>
                          <w:rFonts w:ascii="Times New Roman" w:cs="Times New Roman" w:eastAsia="Times New Roman" w:hAnsi="Times New Roman"/>
                          <w:sz w:val="24"/>
                          <w:szCs w:val="24"/>
                          <w:rtl w:val="0"/>
                        </w:rPr>
                        <w:delText xml:space="preserve"> </w:delText>
                      </w:r>
                    </w:del>
                  </w:sdtContent>
                </w:sdt>
                <w:r w:rsidDel="00000000" w:rsidR="00000000" w:rsidRPr="00000000">
                  <w:rPr>
                    <w:rFonts w:ascii="Times New Roman" w:cs="Times New Roman" w:eastAsia="Times New Roman" w:hAnsi="Times New Roman"/>
                    <w:sz w:val="24"/>
                    <w:szCs w:val="24"/>
                    <w:rtl w:val="0"/>
                  </w:rPr>
                  <w:t xml:space="preserve">S rRNA sequencing datasets derived from wetlands and forest soil generated by Ballantine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and Wilhelm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fldChar w:fldCharType="begin"/>
                </w:r>
                <w:r w:rsidDel="00000000" w:rsidR="00000000" w:rsidRPr="00000000">
                  <w:instrText xml:space="preserve">HYPERLINK "https://www.zotero.org/google-docs/?broken=ATnfrY"</w:instrText>
                </w:r>
                <w:r w:rsidDel="00000000" w:rsidR="00000000" w:rsidRPr="00000000">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respectively. </w:t>
                </w:r>
              </w:ins>
            </w:sdtContent>
          </w:sdt>
          <w:sdt>
            <w:sdtPr>
              <w:tag w:val="goog_rdk_28"/>
            </w:sdtPr>
            <w:sdtContent>
              <w:commentRangeStart w:id="4"/>
            </w:sdtContent>
          </w:sdt>
          <w:r w:rsidDel="00000000" w:rsidR="00000000" w:rsidRPr="00000000">
            <w:rPr>
              <w:rFonts w:ascii="Times New Roman" w:cs="Times New Roman" w:eastAsia="Times New Roman" w:hAnsi="Times New Roman"/>
              <w:sz w:val="24"/>
              <w:szCs w:val="24"/>
              <w:rtl w:val="0"/>
            </w:rPr>
            <w:t xml:space="preserve">We hypothesized that when comparing wetlands and forest soil types, distinct trends in diversity, taxonomy, and predicted metabolic function will be identified in terms of changing C:N ratio</w:t>
          </w:r>
          <w:sdt>
            <w:sdtPr>
              <w:tag w:val="goog_rdk_29"/>
            </w:sdtPr>
            <w:sdtContent>
              <w:ins w:author="Samantha Mar" w:id="14" w:date="2024-12-13T12:04:00Z">
                <w:r w:rsidDel="00000000" w:rsidR="00000000" w:rsidRPr="00000000">
                  <w:rPr>
                    <w:rFonts w:ascii="Times New Roman" w:cs="Times New Roman" w:eastAsia="Times New Roman" w:hAnsi="Times New Roman"/>
                    <w:sz w:val="24"/>
                    <w:szCs w:val="24"/>
                    <w:rtl w:val="0"/>
                  </w:rPr>
                  <w:t xml:space="preserve"> due to their varying environmental conditions</w:t>
                </w:r>
              </w:ins>
            </w:sdtContent>
          </w:sdt>
          <w:r w:rsidDel="00000000" w:rsidR="00000000" w:rsidRPr="00000000">
            <w:rPr>
              <w:rFonts w:ascii="Times New Roman" w:cs="Times New Roman" w:eastAsia="Times New Roman" w:hAnsi="Times New Roman"/>
              <w:sz w:val="24"/>
              <w:szCs w:val="24"/>
              <w:rtl w:val="0"/>
            </w:rPr>
            <w:t xml:space="preserve">.</w:t>
          </w:r>
          <w:sdt>
            <w:sdtPr>
              <w:tag w:val="goog_rdk_30"/>
            </w:sdtPr>
            <w:sdtContent>
              <w:del w:author="Samantha Mar" w:id="15" w:date="2024-12-13T12:03:00Z">
                <w:r w:rsidDel="00000000" w:rsidR="00000000" w:rsidRPr="00000000">
                  <w:rPr>
                    <w:rFonts w:ascii="Times New Roman" w:cs="Times New Roman" w:eastAsia="Times New Roman" w:hAnsi="Times New Roman"/>
                    <w:sz w:val="24"/>
                    <w:szCs w:val="24"/>
                    <w:rtl w:val="0"/>
                  </w:rPr>
                  <w:delText xml:space="preserve"> </w:delTex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By using consistent C:N ranges across both soil types, it becomes possible to investigate the C:N ratio's influence on microbial communities and their functions. Comparative studies are thus crucial to uncover the specific composition and functionality of microbes in these contrasting environments in changing C:N conditions. In this study, 2 metagenomic datasets on wetlands and forest soil were collected by Ballentine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and by Wilhelm </w:delText>
                </w:r>
                <w:r w:rsidDel="00000000" w:rsidR="00000000" w:rsidRPr="00000000">
                  <w:rPr>
                    <w:rFonts w:ascii="Times New Roman" w:cs="Times New Roman" w:eastAsia="Times New Roman" w:hAnsi="Times New Roman"/>
                    <w:i w:val="1"/>
                    <w:sz w:val="24"/>
                    <w:szCs w:val="24"/>
                    <w:rtl w:val="0"/>
                  </w:rPr>
                  <w:delText xml:space="preserve">et al. </w:delText>
                </w:r>
                <w:r w:rsidDel="00000000" w:rsidR="00000000" w:rsidRPr="00000000">
                  <w:fldChar w:fldCharType="begin"/>
                </w:r>
                <w:r w:rsidDel="00000000" w:rsidR="00000000" w:rsidRPr="00000000">
                  <w:delInstrText xml:space="preserve">HYPERLINK "https://www.zotero.org/google-docs/?broken=ATnfrY"</w:delInstrText>
                </w:r>
                <w:r w:rsidDel="00000000" w:rsidR="00000000" w:rsidRPr="00000000">
                  <w:fldChar w:fldCharType="separate"/>
                </w:r>
                <w:r w:rsidDel="00000000" w:rsidR="00000000" w:rsidRPr="00000000">
                  <w:rPr>
                    <w:rFonts w:ascii="Times New Roman" w:cs="Times New Roman" w:eastAsia="Times New Roman" w:hAnsi="Times New Roman"/>
                    <w:sz w:val="24"/>
                    <w:szCs w:val="24"/>
                    <w:rtl w:val="0"/>
                  </w:rPr>
                  <w:delText xml:space="preserve">(11)</w:delText>
                </w:r>
                <w:r w:rsidDel="00000000" w:rsidR="00000000" w:rsidRPr="00000000">
                  <w:fldChar w:fldCharType="end"/>
                </w:r>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respectively. Both studies collected data on the 16s rRNA sequences and metadata of their respective soil environments. </w:delText>
                </w:r>
              </w:del>
            </w:sdtContent>
          </w:sdt>
        </w:p>
      </w:sdtContent>
    </w:sdt>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sdt>
        <w:sdtPr>
          <w:tag w:val="goog_rdk_32"/>
        </w:sdtPr>
        <w:sdtContent>
          <w:del w:author="Samantha Mar" w:id="15" w:date="2024-12-13T12:03:00Z">
            <w:r w:rsidDel="00000000" w:rsidR="00000000" w:rsidRPr="00000000">
              <w:rPr>
                <w:rFonts w:ascii="Times New Roman" w:cs="Times New Roman" w:eastAsia="Times New Roman" w:hAnsi="Times New Roman"/>
                <w:sz w:val="24"/>
                <w:szCs w:val="24"/>
                <w:rtl w:val="0"/>
              </w:rPr>
              <w:delText xml:space="preserve">This study revealed contrasting effects of the C:N ratio on microbial communities in forest and wetland soils.</w:delText>
            </w:r>
          </w:del>
        </w:sdtContent>
      </w:sdt>
      <w:r w:rsidDel="00000000" w:rsidR="00000000" w:rsidRPr="00000000">
        <w:rPr>
          <w:rFonts w:ascii="Times New Roman" w:cs="Times New Roman" w:eastAsia="Times New Roman" w:hAnsi="Times New Roman"/>
          <w:sz w:val="24"/>
          <w:szCs w:val="24"/>
          <w:rtl w:val="0"/>
        </w:rPr>
        <w:t xml:space="preserve"> In forest soil,</w:t>
      </w:r>
      <w:sdt>
        <w:sdtPr>
          <w:tag w:val="goog_rdk_33"/>
        </w:sdtPr>
        <w:sdtContent>
          <w:ins w:author="Samantha Mar" w:id="16" w:date="2024-12-13T12:02:00Z">
            <w:r w:rsidDel="00000000" w:rsidR="00000000" w:rsidRPr="00000000">
              <w:rPr>
                <w:rFonts w:ascii="Times New Roman" w:cs="Times New Roman" w:eastAsia="Times New Roman" w:hAnsi="Times New Roman"/>
                <w:sz w:val="24"/>
                <w:szCs w:val="24"/>
                <w:rtl w:val="0"/>
              </w:rPr>
              <w:t xml:space="preserve"> we found</w:t>
            </w:r>
          </w:ins>
        </w:sdtContent>
      </w:sdt>
      <w:r w:rsidDel="00000000" w:rsidR="00000000" w:rsidRPr="00000000">
        <w:rPr>
          <w:rFonts w:ascii="Times New Roman" w:cs="Times New Roman" w:eastAsia="Times New Roman" w:hAnsi="Times New Roman"/>
          <w:sz w:val="24"/>
          <w:szCs w:val="24"/>
          <w:rtl w:val="0"/>
        </w:rPr>
        <w:t xml:space="preserve"> higher C:N ratios reduced diversity and functional pathway diversity, with upregulated antibiotic synthesis pathways, indicating a competitive and dynamic microbial environment. In wetland soil, phylogenetic diversity increased, but functional pathway diversity remained stable, suggesting a taxonomic shift while maintaining evenness and functional redundancy. Our findings highlight ecosystem-specific responses to high C:N ratios, with forest soils becoming more volatile and wetlands retaining functional stability.</w:t>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sdt>
        <w:sdtPr>
          <w:tag w:val="goog_rdk_34"/>
        </w:sdtPr>
        <w:sdtContent>
          <w:commentRangeStart w:id="5"/>
        </w:sdtContent>
      </w:sdt>
      <w:r w:rsidDel="00000000" w:rsidR="00000000" w:rsidRPr="00000000">
        <w:rPr>
          <w:rFonts w:ascii="Times New Roman" w:cs="Times New Roman" w:eastAsia="Times New Roman" w:hAnsi="Times New Roman"/>
          <w:b w:val="1"/>
          <w:sz w:val="24"/>
          <w:szCs w:val="24"/>
          <w:rtl w:val="0"/>
        </w:rPr>
        <w:t xml:space="preserve">Dataset</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t>
      </w:r>
      <w:sdt>
        <w:sdtPr>
          <w:tag w:val="goog_rdk_35"/>
        </w:sdtPr>
        <w:sdtContent>
          <w:ins w:author="Samantha Mar" w:id="17" w:date="2024-12-13T12:34:00Z">
            <w:sdt>
              <w:sdtPr>
                <w:tag w:val="goog_rdk_36"/>
              </w:sdtPr>
              <w:sdtContent>
                <w:del w:author="Microsoft Office User" w:id="18" w:date="2024-12-13T15:04:00Z">
                  <w:r w:rsidDel="00000000" w:rsidR="00000000" w:rsidRPr="00000000">
                    <w:rPr>
                      <w:rFonts w:ascii="Times New Roman" w:cs="Times New Roman" w:eastAsia="Times New Roman" w:hAnsi="Times New Roman"/>
                      <w:b w:val="1"/>
                      <w:sz w:val="24"/>
                      <w:szCs w:val="24"/>
                      <w:rtl w:val="0"/>
                    </w:rPr>
                    <w:delText xml:space="preserve">a</w:delText>
                  </w:r>
                </w:del>
              </w:sdtContent>
            </w:sdt>
          </w:ins>
        </w:sdtContent>
      </w:sdt>
      <w:sdt>
        <w:sdtPr>
          <w:tag w:val="goog_rdk_37"/>
        </w:sdtPr>
        <w:sdtContent>
          <w:del w:author="Microsoft Office User" w:id="18" w:date="2024-12-13T15:04:00Z">
            <w:r w:rsidDel="00000000" w:rsidR="00000000" w:rsidRPr="00000000">
              <w:rPr>
                <w:rFonts w:ascii="Times New Roman" w:cs="Times New Roman" w:eastAsia="Times New Roman" w:hAnsi="Times New Roman"/>
                <w:b w:val="1"/>
                <w:sz w:val="24"/>
                <w:szCs w:val="24"/>
                <w:rtl w:val="0"/>
              </w:rPr>
              <w:delText xml:space="preserve">Acquisition and </w:delText>
            </w:r>
          </w:del>
        </w:sdtContent>
      </w:sdt>
      <w:sdt>
        <w:sdtPr>
          <w:tag w:val="goog_rdk_38"/>
        </w:sdtPr>
        <w:sdtContent>
          <w:ins w:author="Samantha Mar" w:id="19" w:date="2024-12-13T12:34:00Z">
            <w:r w:rsidDel="00000000" w:rsidR="00000000" w:rsidRPr="00000000">
              <w:rPr>
                <w:rFonts w:ascii="Times New Roman" w:cs="Times New Roman" w:eastAsia="Times New Roman" w:hAnsi="Times New Roman"/>
                <w:b w:val="1"/>
                <w:sz w:val="24"/>
                <w:szCs w:val="24"/>
                <w:rtl w:val="0"/>
              </w:rPr>
              <w:t xml:space="preserve">d</w:t>
            </w:r>
          </w:ins>
        </w:sdtContent>
      </w:sdt>
      <w:sdt>
        <w:sdtPr>
          <w:tag w:val="goog_rdk_39"/>
        </w:sdtPr>
        <w:sdtContent>
          <w:del w:author="Samantha Mar" w:id="19" w:date="2024-12-13T12:34:00Z">
            <w:r w:rsidDel="00000000" w:rsidR="00000000" w:rsidRPr="00000000">
              <w:rPr>
                <w:rFonts w:ascii="Times New Roman" w:cs="Times New Roman" w:eastAsia="Times New Roman" w:hAnsi="Times New Roman"/>
                <w:b w:val="1"/>
                <w:sz w:val="24"/>
                <w:szCs w:val="24"/>
                <w:rtl w:val="0"/>
              </w:rPr>
              <w:delText xml:space="preserve">D</w:delText>
            </w:r>
          </w:del>
        </w:sdtContent>
      </w:sdt>
      <w:r w:rsidDel="00000000" w:rsidR="00000000" w:rsidRPr="00000000">
        <w:rPr>
          <w:rFonts w:ascii="Times New Roman" w:cs="Times New Roman" w:eastAsia="Times New Roman" w:hAnsi="Times New Roman"/>
          <w:b w:val="1"/>
          <w:sz w:val="24"/>
          <w:szCs w:val="24"/>
          <w:rtl w:val="0"/>
        </w:rPr>
        <w:t xml:space="preserve">escription.</w:t>
      </w:r>
      <w:r w:rsidDel="00000000" w:rsidR="00000000" w:rsidRPr="00000000">
        <w:rPr>
          <w:rFonts w:ascii="Times New Roman" w:cs="Times New Roman" w:eastAsia="Times New Roman" w:hAnsi="Times New Roman"/>
          <w:sz w:val="24"/>
          <w:szCs w:val="24"/>
          <w:rtl w:val="0"/>
        </w:rPr>
        <w:t xml:space="preserve"> The study utilized two primary datasets: the forest soil dataset, published by Wilhelm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which analyzed soil samples from post-logging forests, and the freshwater wetlands soil dataset compiled by Balantine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focusing on soil samples from several wetlands in Northeastern America. Although the collecting team did not publish the freshwater wetlands soil dataset, it has been previously utilized in research</w:t>
      </w:r>
      <w:sdt>
        <w:sdtPr>
          <w:tag w:val="goog_rdk_40"/>
        </w:sdtPr>
        <w:sdtContent>
          <w:ins w:author="Samantha Mar" w:id="20" w:date="2024-12-13T12:33:00Z">
            <w:r w:rsidDel="00000000" w:rsidR="00000000" w:rsidRPr="00000000">
              <w:rPr>
                <w:rFonts w:ascii="Times New Roman" w:cs="Times New Roman" w:eastAsia="Times New Roman" w:hAnsi="Times New Roman"/>
                <w:sz w:val="24"/>
                <w:szCs w:val="24"/>
                <w:rtl w:val="0"/>
              </w:rPr>
              <w:t xml:space="preserve"> done</w:t>
            </w:r>
          </w:ins>
        </w:sdtContent>
      </w:sdt>
      <w:r w:rsidDel="00000000" w:rsidR="00000000" w:rsidRPr="00000000">
        <w:rPr>
          <w:rFonts w:ascii="Times New Roman" w:cs="Times New Roman" w:eastAsia="Times New Roman" w:hAnsi="Times New Roman"/>
          <w:sz w:val="24"/>
          <w:szCs w:val="24"/>
          <w:rtl w:val="0"/>
        </w:rPr>
        <w:t xml:space="preserve"> by Balaji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rtl w:val="0"/>
          </w:rPr>
          <w:t xml:space="preserve">(12)</w:t>
        </w:r>
      </w:hyperlink>
      <w:r w:rsidDel="00000000" w:rsidR="00000000" w:rsidRPr="00000000">
        <w:rPr>
          <w:rFonts w:ascii="Times New Roman" w:cs="Times New Roman" w:eastAsia="Times New Roman" w:hAnsi="Times New Roman"/>
          <w:sz w:val="24"/>
          <w:szCs w:val="24"/>
          <w:rtl w:val="0"/>
        </w:rPr>
        <w:t xml:space="preserve">. </w:t>
      </w:r>
      <w:sdt>
        <w:sdtPr>
          <w:tag w:val="goog_rdk_41"/>
        </w:sdtPr>
        <w:sdtContent>
          <w:ins w:author="arsh sharma" w:id="21" w:date="2024-12-18T04:00:38Z">
            <w:r w:rsidDel="00000000" w:rsidR="00000000" w:rsidRPr="00000000">
              <w:rPr>
                <w:rFonts w:ascii="Times New Roman" w:cs="Times New Roman" w:eastAsia="Times New Roman" w:hAnsi="Times New Roman"/>
                <w:sz w:val="24"/>
                <w:szCs w:val="24"/>
                <w:rtl w:val="0"/>
              </w:rPr>
              <w:t xml:space="preserve">The 16S rRNA gene sequencing information of both datasets was used and the variable of interest for the study was C:N ratio. </w:t>
            </w:r>
          </w:ins>
        </w:sdtContent>
      </w:sdt>
      <w:sdt>
        <w:sdtPr>
          <w:tag w:val="goog_rdk_42"/>
        </w:sdtPr>
        <w:sdtContent>
          <w:del w:author="arsh sharma" w:id="21" w:date="2024-12-18T04:00:38Z"/>
          <w:sdt>
            <w:sdtPr>
              <w:tag w:val="goog_rdk_43"/>
            </w:sdtPr>
            <w:sdtContent>
              <w:commentRangeStart w:id="6"/>
            </w:sdtContent>
          </w:sdt>
          <w:del w:author="arsh sharma" w:id="21" w:date="2024-12-18T04:00:38Z">
            <w:r w:rsidDel="00000000" w:rsidR="00000000" w:rsidRPr="00000000">
              <w:rPr>
                <w:rFonts w:ascii="Times New Roman" w:cs="Times New Roman" w:eastAsia="Times New Roman" w:hAnsi="Times New Roman"/>
                <w:sz w:val="24"/>
                <w:szCs w:val="24"/>
                <w:rtl w:val="0"/>
              </w:rPr>
              <w:delText xml:space="preserve">Both datasets were explored for their C:N ratios and examined through 16S rRNA gene sequencing to identify microbial communities. </w:delText>
            </w:r>
          </w:del>
        </w:sdtContent>
      </w:sdt>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sdt>
        <w:sdtPr>
          <w:tag w:val="goog_rdk_44"/>
        </w:sdtPr>
        <w:sdtContent>
          <w:ins w:author="Samantha Mar" w:id="22" w:date="2024-12-13T12:34:00Z">
            <w:r w:rsidDel="00000000" w:rsidR="00000000" w:rsidRPr="00000000">
              <w:rPr>
                <w:rFonts w:ascii="Times New Roman" w:cs="Times New Roman" w:eastAsia="Times New Roman" w:hAnsi="Times New Roman"/>
                <w:b w:val="1"/>
                <w:sz w:val="24"/>
                <w:szCs w:val="24"/>
                <w:rtl w:val="0"/>
              </w:rPr>
              <w:t xml:space="preserve">w</w:t>
            </w:r>
          </w:ins>
        </w:sdtContent>
      </w:sdt>
      <w:sdt>
        <w:sdtPr>
          <w:tag w:val="goog_rdk_45"/>
        </w:sdtPr>
        <w:sdtContent>
          <w:del w:author="Samantha Mar" w:id="22" w:date="2024-12-13T12:34:00Z">
            <w:r w:rsidDel="00000000" w:rsidR="00000000" w:rsidRPr="00000000">
              <w:rPr>
                <w:rFonts w:ascii="Times New Roman" w:cs="Times New Roman" w:eastAsia="Times New Roman" w:hAnsi="Times New Roman"/>
                <w:b w:val="1"/>
                <w:sz w:val="24"/>
                <w:szCs w:val="24"/>
                <w:rtl w:val="0"/>
              </w:rPr>
              <w:delText xml:space="preserve">W</w:delText>
            </w:r>
          </w:del>
        </w:sdtContent>
      </w:sdt>
      <w:r w:rsidDel="00000000" w:rsidR="00000000" w:rsidRPr="00000000">
        <w:rPr>
          <w:rFonts w:ascii="Times New Roman" w:cs="Times New Roman" w:eastAsia="Times New Roman" w:hAnsi="Times New Roman"/>
          <w:b w:val="1"/>
          <w:sz w:val="24"/>
          <w:szCs w:val="24"/>
          <w:rtl w:val="0"/>
        </w:rPr>
        <w:t xml:space="preserve">rangling and </w:t>
      </w:r>
      <w:sdt>
        <w:sdtPr>
          <w:tag w:val="goog_rdk_46"/>
        </w:sdtPr>
        <w:sdtContent>
          <w:ins w:author="Samantha Mar" w:id="23" w:date="2024-12-13T12:34:00Z">
            <w:r w:rsidDel="00000000" w:rsidR="00000000" w:rsidRPr="00000000">
              <w:rPr>
                <w:rFonts w:ascii="Times New Roman" w:cs="Times New Roman" w:eastAsia="Times New Roman" w:hAnsi="Times New Roman"/>
                <w:b w:val="1"/>
                <w:sz w:val="24"/>
                <w:szCs w:val="24"/>
                <w:rtl w:val="0"/>
              </w:rPr>
              <w:t xml:space="preserve">b</w:t>
            </w:r>
          </w:ins>
        </w:sdtContent>
      </w:sdt>
      <w:sdt>
        <w:sdtPr>
          <w:tag w:val="goog_rdk_47"/>
        </w:sdtPr>
        <w:sdtContent>
          <w:del w:author="Samantha Mar" w:id="23" w:date="2024-12-13T12:34:00Z">
            <w:r w:rsidDel="00000000" w:rsidR="00000000" w:rsidRPr="00000000">
              <w:rPr>
                <w:rFonts w:ascii="Times New Roman" w:cs="Times New Roman" w:eastAsia="Times New Roman" w:hAnsi="Times New Roman"/>
                <w:b w:val="1"/>
                <w:sz w:val="24"/>
                <w:szCs w:val="24"/>
                <w:rtl w:val="0"/>
              </w:rPr>
              <w:delText xml:space="preserve">B</w:delText>
            </w:r>
          </w:del>
        </w:sdtContent>
      </w:sdt>
      <w:r w:rsidDel="00000000" w:rsidR="00000000" w:rsidRPr="00000000">
        <w:rPr>
          <w:rFonts w:ascii="Times New Roman" w:cs="Times New Roman" w:eastAsia="Times New Roman" w:hAnsi="Times New Roman"/>
          <w:b w:val="1"/>
          <w:sz w:val="24"/>
          <w:szCs w:val="24"/>
          <w:rtl w:val="0"/>
        </w:rPr>
        <w:t xml:space="preserve">inning.</w:t>
      </w:r>
      <w:r w:rsidDel="00000000" w:rsidR="00000000" w:rsidRPr="00000000">
        <w:rPr>
          <w:rFonts w:ascii="Times New Roman" w:cs="Times New Roman" w:eastAsia="Times New Roman" w:hAnsi="Times New Roman"/>
          <w:sz w:val="24"/>
          <w:szCs w:val="24"/>
          <w:rtl w:val="0"/>
        </w:rPr>
        <w:t xml:space="preserve"> The forest soil dataset included pre-calculated C:N ratios, derived from total soil carbon and nitrogen measurements. Conversely, the freshwater wetlands soil dataset required the calculation of C:N ratios from existing total carbon and nitrogen data. C:N ratios were categorized into "Very Low" (0-10), "Low" (10-20), "Intermediate" (20-30), "High" (30-50), and "Very High" (50-127), based on established literature </w:t>
      </w:r>
      <w:hyperlink r:id="rId19">
        <w:r w:rsidDel="00000000" w:rsidR="00000000" w:rsidRPr="00000000">
          <w:rPr>
            <w:rFonts w:ascii="Times New Roman" w:cs="Times New Roman" w:eastAsia="Times New Roman" w:hAnsi="Times New Roman"/>
            <w:sz w:val="24"/>
            <w:szCs w:val="24"/>
            <w:rtl w:val="0"/>
          </w:rPr>
          <w:t xml:space="preserve">(1, 13)</w:t>
        </w:r>
      </w:hyperlink>
      <w:r w:rsidDel="00000000" w:rsidR="00000000" w:rsidRPr="00000000">
        <w:rPr>
          <w:rFonts w:ascii="Times New Roman" w:cs="Times New Roman" w:eastAsia="Times New Roman" w:hAnsi="Times New Roman"/>
          <w:sz w:val="24"/>
          <w:szCs w:val="24"/>
          <w:rtl w:val="0"/>
        </w:rPr>
        <w:t xml:space="preserve">. Due to their low sample sizes, the "Very Low" and "Very High" categories were excluded from further analysis. </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sdt>
        <w:sdtPr>
          <w:tag w:val="goog_rdk_48"/>
        </w:sdtPr>
        <w:sdtContent>
          <w:ins w:author="Samantha Mar" w:id="24" w:date="2024-12-13T12:35:00Z">
            <w:r w:rsidDel="00000000" w:rsidR="00000000" w:rsidRPr="00000000">
              <w:rPr>
                <w:rFonts w:ascii="Times New Roman" w:cs="Times New Roman" w:eastAsia="Times New Roman" w:hAnsi="Times New Roman"/>
                <w:b w:val="1"/>
                <w:sz w:val="24"/>
                <w:szCs w:val="24"/>
                <w:rtl w:val="0"/>
              </w:rPr>
              <w:t xml:space="preserve">p</w:t>
            </w:r>
          </w:ins>
        </w:sdtContent>
      </w:sdt>
      <w:sdt>
        <w:sdtPr>
          <w:tag w:val="goog_rdk_49"/>
        </w:sdtPr>
        <w:sdtContent>
          <w:del w:author="Samantha Mar" w:id="24" w:date="2024-12-13T12:35:00Z">
            <w:r w:rsidDel="00000000" w:rsidR="00000000" w:rsidRPr="00000000">
              <w:rPr>
                <w:rFonts w:ascii="Times New Roman" w:cs="Times New Roman" w:eastAsia="Times New Roman" w:hAnsi="Times New Roman"/>
                <w:b w:val="1"/>
                <w:sz w:val="24"/>
                <w:szCs w:val="24"/>
                <w:rtl w:val="0"/>
              </w:rPr>
              <w:delText xml:space="preserve">P</w:delText>
            </w:r>
          </w:del>
        </w:sdtContent>
      </w:sdt>
      <w:r w:rsidDel="00000000" w:rsidR="00000000" w:rsidRPr="00000000">
        <w:rPr>
          <w:rFonts w:ascii="Times New Roman" w:cs="Times New Roman" w:eastAsia="Times New Roman" w:hAnsi="Times New Roman"/>
          <w:b w:val="1"/>
          <w:sz w:val="24"/>
          <w:szCs w:val="24"/>
          <w:rtl w:val="0"/>
        </w:rPr>
        <w:t xml:space="preserve">rocessing via QIIME2.</w:t>
      </w:r>
      <w:r w:rsidDel="00000000" w:rsidR="00000000" w:rsidRPr="00000000">
        <w:rPr>
          <w:rFonts w:ascii="Times New Roman" w:cs="Times New Roman" w:eastAsia="Times New Roman" w:hAnsi="Times New Roman"/>
          <w:sz w:val="24"/>
          <w:szCs w:val="24"/>
          <w:rtl w:val="0"/>
        </w:rPr>
        <w:t xml:space="preserve"> Sequence data from both datasets were imported and demultiplexed using QIIME2 2023.7 </w:t>
      </w:r>
      <w:hyperlink r:id="rId20">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followed by denoising and quality control steps conducted in DADA2 </w:t>
      </w:r>
      <w:hyperlink r:id="rId21">
        <w:r w:rsidDel="00000000" w:rsidR="00000000" w:rsidRPr="00000000">
          <w:rPr>
            <w:rFonts w:ascii="Times New Roman" w:cs="Times New Roman" w:eastAsia="Times New Roman" w:hAnsi="Times New Roman"/>
            <w:sz w:val="24"/>
            <w:szCs w:val="24"/>
            <w:rtl w:val="0"/>
          </w:rPr>
          <w:t xml:space="preserve">(15)</w:t>
        </w:r>
      </w:hyperlink>
      <w:r w:rsidDel="00000000" w:rsidR="00000000" w:rsidRPr="00000000">
        <w:rPr>
          <w:rFonts w:ascii="Times New Roman" w:cs="Times New Roman" w:eastAsia="Times New Roman" w:hAnsi="Times New Roman"/>
          <w:sz w:val="24"/>
          <w:szCs w:val="24"/>
          <w:rtl w:val="0"/>
        </w:rPr>
        <w:t xml:space="preserve">. For the forest soil dataset, sequences were truncated to 407 nucleotides, corresponding to the maximum sequence length that maintained a mean Phred quality score of 30. These amplicon sequence variants (ASVs) were then classified using the Silva 138-99 database </w:t>
      </w:r>
      <w:hyperlink r:id="rId22">
        <w:r w:rsidDel="00000000" w:rsidR="00000000" w:rsidRPr="00000000">
          <w:rPr>
            <w:rFonts w:ascii="Times New Roman" w:cs="Times New Roman" w:eastAsia="Times New Roman" w:hAnsi="Times New Roman"/>
            <w:sz w:val="24"/>
            <w:szCs w:val="24"/>
            <w:rtl w:val="0"/>
          </w:rPr>
          <w:t xml:space="preserve">(16)</w:t>
        </w:r>
      </w:hyperlink>
      <w:r w:rsidDel="00000000" w:rsidR="00000000" w:rsidRPr="00000000">
        <w:rPr>
          <w:rFonts w:ascii="Times New Roman" w:cs="Times New Roman" w:eastAsia="Times New Roman" w:hAnsi="Times New Roman"/>
          <w:sz w:val="24"/>
          <w:szCs w:val="24"/>
          <w:rtl w:val="0"/>
        </w:rPr>
        <w:t xml:space="preserve"> with primers 27F (AGAGTTTGATYMTGGCTCAG) and 534R (ATTACCGCGGCTGCTGG), targeting the V1-V3 regions of the 16S rRNA gene </w:t>
      </w:r>
      <w:hyperlink r:id="rId23">
        <w:r w:rsidDel="00000000" w:rsidR="00000000" w:rsidRPr="00000000">
          <w:rPr>
            <w:rFonts w:ascii="Times New Roman" w:cs="Times New Roman" w:eastAsia="Times New Roman" w:hAnsi="Times New Roman"/>
            <w:sz w:val="24"/>
            <w:szCs w:val="24"/>
            <w:rtl w:val="0"/>
          </w:rPr>
          <w:t xml:space="preserve">(17)</w:t>
        </w:r>
      </w:hyperlink>
      <w:r w:rsidDel="00000000" w:rsidR="00000000" w:rsidRPr="00000000">
        <w:rPr>
          <w:rFonts w:ascii="Times New Roman" w:cs="Times New Roman" w:eastAsia="Times New Roman" w:hAnsi="Times New Roman"/>
          <w:sz w:val="24"/>
          <w:szCs w:val="24"/>
          <w:rtl w:val="0"/>
        </w:rPr>
        <w:t xml:space="preserve">. For the freshwater wetlands dataset, sequences were truncated to 125 nucleotides, which corresponded to the maximum length of samples in the dataset and also contained a mean Phred quality score of 37. These ASVs were then classified using the Silva 138-99 database </w:t>
      </w:r>
      <w:hyperlink r:id="rId24">
        <w:r w:rsidDel="00000000" w:rsidR="00000000" w:rsidRPr="00000000">
          <w:rPr>
            <w:rFonts w:ascii="Times New Roman" w:cs="Times New Roman" w:eastAsia="Times New Roman" w:hAnsi="Times New Roman"/>
            <w:sz w:val="24"/>
            <w:szCs w:val="24"/>
            <w:rtl w:val="0"/>
          </w:rPr>
          <w:t xml:space="preserve">(16)</w:t>
        </w:r>
      </w:hyperlink>
      <w:r w:rsidDel="00000000" w:rsidR="00000000" w:rsidRPr="00000000">
        <w:rPr>
          <w:rFonts w:ascii="Times New Roman" w:cs="Times New Roman" w:eastAsia="Times New Roman" w:hAnsi="Times New Roman"/>
          <w:sz w:val="24"/>
          <w:szCs w:val="24"/>
          <w:rtl w:val="0"/>
        </w:rPr>
        <w:t xml:space="preserve"> with primers 515F (CACGGTCGKCGGCGCCATT) and 806R (GGACTACHVGGGTWTCTAAT), targeting the V4 region </w:t>
      </w:r>
      <w:hyperlink r:id="rId25">
        <w:r w:rsidDel="00000000" w:rsidR="00000000" w:rsidRPr="00000000">
          <w:rPr>
            <w:rFonts w:ascii="Times New Roman" w:cs="Times New Roman" w:eastAsia="Times New Roman" w:hAnsi="Times New Roman"/>
            <w:sz w:val="24"/>
            <w:szCs w:val="24"/>
            <w:rtl w:val="0"/>
          </w:rPr>
          <w:t xml:space="preserve">(18)</w:t>
        </w:r>
      </w:hyperlink>
      <w:r w:rsidDel="00000000" w:rsidR="00000000" w:rsidRPr="00000000">
        <w:rPr>
          <w:rFonts w:ascii="Times New Roman" w:cs="Times New Roman" w:eastAsia="Times New Roman" w:hAnsi="Times New Roman"/>
          <w:sz w:val="24"/>
          <w:szCs w:val="24"/>
          <w:rtl w:val="0"/>
        </w:rPr>
        <w:t xml:space="preserve">. To ensure data integrity, samples containing eukaryotic and mitochondrial sequences, as well as irrelevant C:N ratios (NA, “Very Low”, and “Very High”), were filtered out from both datasets. The QIIME2 </w:t>
      </w:r>
      <w:hyperlink r:id="rId26">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processing resulted in the creation of feature tables, rooted trees, taxonomy, and sample metadata for both datasets. These outputs were then merged to combine the information from both the forest soil and freshwater wetlands soil datasets. The merged data, along with the individual dataset outputs, were imported into R 4.4.1 </w:t>
      </w:r>
      <w:hyperlink r:id="rId27">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for further downstream analysis. </w:t>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sdt>
        <w:sdtPr>
          <w:tag w:val="goog_rdk_50"/>
        </w:sdtPr>
        <w:sdtContent>
          <w:ins w:author="Samantha Mar" w:id="25" w:date="2024-12-13T12:35:00Z">
            <w:r w:rsidDel="00000000" w:rsidR="00000000" w:rsidRPr="00000000">
              <w:rPr>
                <w:rFonts w:ascii="Times New Roman" w:cs="Times New Roman" w:eastAsia="Times New Roman" w:hAnsi="Times New Roman"/>
                <w:b w:val="1"/>
                <w:sz w:val="24"/>
                <w:szCs w:val="24"/>
                <w:rtl w:val="0"/>
              </w:rPr>
              <w:t xml:space="preserve">p</w:t>
            </w:r>
          </w:ins>
        </w:sdtContent>
      </w:sdt>
      <w:sdt>
        <w:sdtPr>
          <w:tag w:val="goog_rdk_51"/>
        </w:sdtPr>
        <w:sdtContent>
          <w:del w:author="Samantha Mar" w:id="25" w:date="2024-12-13T12:35:00Z">
            <w:r w:rsidDel="00000000" w:rsidR="00000000" w:rsidRPr="00000000">
              <w:rPr>
                <w:rFonts w:ascii="Times New Roman" w:cs="Times New Roman" w:eastAsia="Times New Roman" w:hAnsi="Times New Roman"/>
                <w:b w:val="1"/>
                <w:sz w:val="24"/>
                <w:szCs w:val="24"/>
                <w:rtl w:val="0"/>
              </w:rPr>
              <w:delText xml:space="preserve">P</w:delText>
            </w:r>
          </w:del>
        </w:sdtContent>
      </w:sdt>
      <w:r w:rsidDel="00000000" w:rsidR="00000000" w:rsidRPr="00000000">
        <w:rPr>
          <w:rFonts w:ascii="Times New Roman" w:cs="Times New Roman" w:eastAsia="Times New Roman" w:hAnsi="Times New Roman"/>
          <w:b w:val="1"/>
          <w:sz w:val="24"/>
          <w:szCs w:val="24"/>
          <w:rtl w:val="0"/>
        </w:rPr>
        <w:t xml:space="preserve">rocessing in R.</w:t>
      </w:r>
      <w:r w:rsidDel="00000000" w:rsidR="00000000" w:rsidRPr="00000000">
        <w:rPr>
          <w:rFonts w:ascii="Times New Roman" w:cs="Times New Roman" w:eastAsia="Times New Roman" w:hAnsi="Times New Roman"/>
          <w:sz w:val="24"/>
          <w:szCs w:val="24"/>
          <w:rtl w:val="0"/>
        </w:rPr>
        <w:t xml:space="preserve"> Using packages such as Phyloseq </w:t>
      </w:r>
      <w:hyperlink r:id="rId28">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Ape </w:t>
      </w:r>
      <w:hyperlink r:id="rId29">
        <w:r w:rsidDel="00000000" w:rsidR="00000000" w:rsidRPr="00000000">
          <w:rPr>
            <w:rFonts w:ascii="Times New Roman" w:cs="Times New Roman" w:eastAsia="Times New Roman" w:hAnsi="Times New Roman"/>
            <w:sz w:val="24"/>
            <w:szCs w:val="24"/>
            <w:rtl w:val="0"/>
          </w:rPr>
          <w:t xml:space="preserve">(21)</w:t>
        </w:r>
      </w:hyperlink>
      <w:r w:rsidDel="00000000" w:rsidR="00000000" w:rsidRPr="00000000">
        <w:rPr>
          <w:rFonts w:ascii="Times New Roman" w:cs="Times New Roman" w:eastAsia="Times New Roman" w:hAnsi="Times New Roman"/>
          <w:sz w:val="24"/>
          <w:szCs w:val="24"/>
          <w:rtl w:val="0"/>
        </w:rPr>
        <w:t xml:space="preserve">, and Tidyverse </w:t>
      </w:r>
      <w:hyperlink r:id="rId30">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in R </w:t>
      </w:r>
      <w:hyperlink r:id="rId31">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the feature tables, rooted trees, taxonomy, and sample metadata generated from QIIME2 </w:t>
      </w:r>
      <w:hyperlink r:id="rId32">
        <w:r w:rsidDel="00000000" w:rsidR="00000000" w:rsidRPr="00000000">
          <w:rPr>
            <w:rFonts w:ascii="Times New Roman" w:cs="Times New Roman" w:eastAsia="Times New Roman" w:hAnsi="Times New Roman"/>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were organized into phyloseq objects for the forest soil, freshwater wetlands soil, and combined merged datasets. Additional filtering steps included the removal of non-bacterial sequences, ASVs with less than five total counts, and samples with less than 100 reads. Samples were rarefied using rngseed = 8 to sampling depths at 2500 for the forest soil phyloseq object, 20000 for the freshwater wetlands soil phyloseq object, and 5000 for the Merged phyloseq object. </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w:t>
      </w:r>
      <w:sdt>
        <w:sdtPr>
          <w:tag w:val="goog_rdk_52"/>
        </w:sdtPr>
        <w:sdtContent>
          <w:ins w:author="Samantha Mar" w:id="26" w:date="2024-12-13T12:36:00Z">
            <w:r w:rsidDel="00000000" w:rsidR="00000000" w:rsidRPr="00000000">
              <w:rPr>
                <w:rFonts w:ascii="Times New Roman" w:cs="Times New Roman" w:eastAsia="Times New Roman" w:hAnsi="Times New Roman"/>
                <w:b w:val="1"/>
                <w:sz w:val="24"/>
                <w:szCs w:val="24"/>
                <w:rtl w:val="0"/>
              </w:rPr>
              <w:t xml:space="preserve">d</w:t>
            </w:r>
          </w:ins>
        </w:sdtContent>
      </w:sdt>
      <w:sdt>
        <w:sdtPr>
          <w:tag w:val="goog_rdk_53"/>
        </w:sdtPr>
        <w:sdtContent>
          <w:del w:author="Samantha Mar" w:id="26" w:date="2024-12-13T12:36:00Z">
            <w:r w:rsidDel="00000000" w:rsidR="00000000" w:rsidRPr="00000000">
              <w:rPr>
                <w:rFonts w:ascii="Times New Roman" w:cs="Times New Roman" w:eastAsia="Times New Roman" w:hAnsi="Times New Roman"/>
                <w:b w:val="1"/>
                <w:sz w:val="24"/>
                <w:szCs w:val="24"/>
                <w:rtl w:val="0"/>
              </w:rPr>
              <w:delText xml:space="preserve">D</w:delText>
            </w:r>
          </w:del>
        </w:sdtContent>
      </w:sdt>
      <w:r w:rsidDel="00000000" w:rsidR="00000000" w:rsidRPr="00000000">
        <w:rPr>
          <w:rFonts w:ascii="Times New Roman" w:cs="Times New Roman" w:eastAsia="Times New Roman" w:hAnsi="Times New Roman"/>
          <w:b w:val="1"/>
          <w:sz w:val="24"/>
          <w:szCs w:val="24"/>
          <w:rtl w:val="0"/>
        </w:rPr>
        <w:t xml:space="preserve">iversity </w:t>
      </w:r>
      <w:sdt>
        <w:sdtPr>
          <w:tag w:val="goog_rdk_54"/>
        </w:sdtPr>
        <w:sdtContent>
          <w:ins w:author="Samantha Mar" w:id="27"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55"/>
        </w:sdtPr>
        <w:sdtContent>
          <w:del w:author="Samantha Mar" w:id="27"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w:t>
      </w:r>
      <w:r w:rsidDel="00000000" w:rsidR="00000000" w:rsidRPr="00000000">
        <w:rPr>
          <w:rFonts w:ascii="Times New Roman" w:cs="Times New Roman" w:eastAsia="Times New Roman" w:hAnsi="Times New Roman"/>
          <w:sz w:val="24"/>
          <w:szCs w:val="24"/>
          <w:rtl w:val="0"/>
        </w:rPr>
        <w:t xml:space="preserve"> Alpha diversity metrics for the forest soil and freshwater wetlands soil objects were analyzed in R </w:t>
      </w:r>
      <w:hyperlink r:id="rId33">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using the following R packages: Picante </w:t>
      </w:r>
      <w:hyperlink r:id="rId34">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Phyloseq </w:t>
      </w:r>
      <w:hyperlink r:id="rId35">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Tidyverse </w:t>
      </w:r>
      <w:hyperlink r:id="rId36">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Vegan </w:t>
      </w:r>
      <w:hyperlink r:id="rId37">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Metrics such as Shannon’s diversity index </w:t>
      </w:r>
      <w:hyperlink r:id="rId38">
        <w:r w:rsidDel="00000000" w:rsidR="00000000" w:rsidRPr="00000000">
          <w:rPr>
            <w:rFonts w:ascii="Times New Roman" w:cs="Times New Roman" w:eastAsia="Times New Roman" w:hAnsi="Times New Roman"/>
            <w:sz w:val="24"/>
            <w:szCs w:val="24"/>
            <w:rtl w:val="0"/>
          </w:rPr>
          <w:t xml:space="preserve">(25)</w:t>
        </w:r>
      </w:hyperlink>
      <w:r w:rsidDel="00000000" w:rsidR="00000000" w:rsidRPr="00000000">
        <w:rPr>
          <w:rFonts w:ascii="Times New Roman" w:cs="Times New Roman" w:eastAsia="Times New Roman" w:hAnsi="Times New Roman"/>
          <w:sz w:val="24"/>
          <w:szCs w:val="24"/>
          <w:rtl w:val="0"/>
        </w:rPr>
        <w:t xml:space="preserve"> and Faith’s Phylogenetic Diversity (PD) </w:t>
      </w:r>
      <w:hyperlink r:id="rId39">
        <w:r w:rsidDel="00000000" w:rsidR="00000000" w:rsidRPr="00000000">
          <w:rPr>
            <w:rFonts w:ascii="Times New Roman" w:cs="Times New Roman" w:eastAsia="Times New Roman" w:hAnsi="Times New Roman"/>
            <w:sz w:val="24"/>
            <w:szCs w:val="24"/>
            <w:rtl w:val="0"/>
          </w:rPr>
          <w:t xml:space="preserve">(26)</w:t>
        </w:r>
      </w:hyperlink>
      <w:r w:rsidDel="00000000" w:rsidR="00000000" w:rsidRPr="00000000">
        <w:rPr>
          <w:rFonts w:ascii="Times New Roman" w:cs="Times New Roman" w:eastAsia="Times New Roman" w:hAnsi="Times New Roman"/>
          <w:sz w:val="24"/>
          <w:szCs w:val="24"/>
          <w:rtl w:val="0"/>
        </w:rPr>
        <w:t xml:space="preserve"> were then visualized using a boxplot with ggplot2 </w:t>
      </w:r>
      <w:hyperlink r:id="rId40">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Fonts w:ascii="Times New Roman" w:cs="Times New Roman" w:eastAsia="Times New Roman" w:hAnsi="Times New Roman"/>
          <w:sz w:val="24"/>
          <w:szCs w:val="24"/>
          <w:rtl w:val="0"/>
        </w:rPr>
        <w:t xml:space="preserve">. Statistical significance for these metrics was computed using the Kruskal-Wallis test </w:t>
      </w:r>
      <w:hyperlink r:id="rId41">
        <w:r w:rsidDel="00000000" w:rsidR="00000000" w:rsidRPr="00000000">
          <w:rPr>
            <w:rFonts w:ascii="Times New Roman" w:cs="Times New Roman" w:eastAsia="Times New Roman" w:hAnsi="Times New Roman"/>
            <w:sz w:val="24"/>
            <w:szCs w:val="24"/>
            <w:rtl w:val="0"/>
          </w:rPr>
          <w:t xml:space="preserve">(28)</w:t>
        </w:r>
      </w:hyperlink>
      <w:r w:rsidDel="00000000" w:rsidR="00000000" w:rsidRPr="00000000">
        <w:rPr>
          <w:rFonts w:ascii="Times New Roman" w:cs="Times New Roman" w:eastAsia="Times New Roman" w:hAnsi="Times New Roman"/>
          <w:sz w:val="24"/>
          <w:szCs w:val="24"/>
          <w:rtl w:val="0"/>
        </w:rPr>
        <w:t xml:space="preserve"> and visualized on the boxplot using ggsignif </w:t>
      </w:r>
      <w:hyperlink r:id="rId42">
        <w:r w:rsidDel="00000000" w:rsidR="00000000" w:rsidRPr="00000000">
          <w:rPr>
            <w:rFonts w:ascii="Times New Roman" w:cs="Times New Roman" w:eastAsia="Times New Roman" w:hAnsi="Times New Roman"/>
            <w:sz w:val="24"/>
            <w:szCs w:val="24"/>
            <w:rtl w:val="0"/>
          </w:rPr>
          <w:t xml:space="preserve">(29)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Beta </w:t>
      </w:r>
      <w:sdt>
        <w:sdtPr>
          <w:tag w:val="goog_rdk_56"/>
        </w:sdtPr>
        <w:sdtContent>
          <w:ins w:author="Samantha Mar" w:id="28" w:date="2024-12-13T12:36:00Z">
            <w:r w:rsidDel="00000000" w:rsidR="00000000" w:rsidRPr="00000000">
              <w:rPr>
                <w:rFonts w:ascii="Times New Roman" w:cs="Times New Roman" w:eastAsia="Times New Roman" w:hAnsi="Times New Roman"/>
                <w:b w:val="1"/>
                <w:sz w:val="24"/>
                <w:szCs w:val="24"/>
                <w:rtl w:val="0"/>
              </w:rPr>
              <w:t xml:space="preserve">d</w:t>
            </w:r>
          </w:ins>
        </w:sdtContent>
      </w:sdt>
      <w:sdt>
        <w:sdtPr>
          <w:tag w:val="goog_rdk_57"/>
        </w:sdtPr>
        <w:sdtContent>
          <w:del w:author="Samantha Mar" w:id="28" w:date="2024-12-13T12:36:00Z">
            <w:r w:rsidDel="00000000" w:rsidR="00000000" w:rsidRPr="00000000">
              <w:rPr>
                <w:rFonts w:ascii="Times New Roman" w:cs="Times New Roman" w:eastAsia="Times New Roman" w:hAnsi="Times New Roman"/>
                <w:b w:val="1"/>
                <w:sz w:val="24"/>
                <w:szCs w:val="24"/>
                <w:rtl w:val="0"/>
              </w:rPr>
              <w:delText xml:space="preserve">D</w:delText>
            </w:r>
          </w:del>
        </w:sdtContent>
      </w:sdt>
      <w:r w:rsidDel="00000000" w:rsidR="00000000" w:rsidRPr="00000000">
        <w:rPr>
          <w:rFonts w:ascii="Times New Roman" w:cs="Times New Roman" w:eastAsia="Times New Roman" w:hAnsi="Times New Roman"/>
          <w:b w:val="1"/>
          <w:sz w:val="24"/>
          <w:szCs w:val="24"/>
          <w:rtl w:val="0"/>
        </w:rPr>
        <w:t xml:space="preserve">iversity </w:t>
      </w:r>
      <w:sdt>
        <w:sdtPr>
          <w:tag w:val="goog_rdk_58"/>
        </w:sdtPr>
        <w:sdtContent>
          <w:ins w:author="Samantha Mar" w:id="29"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59"/>
        </w:sdtPr>
        <w:sdtContent>
          <w:del w:author="Samantha Mar" w:id="29"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w:t>
      </w:r>
      <w:r w:rsidDel="00000000" w:rsidR="00000000" w:rsidRPr="00000000">
        <w:rPr>
          <w:rFonts w:ascii="Times New Roman" w:cs="Times New Roman" w:eastAsia="Times New Roman" w:hAnsi="Times New Roman"/>
          <w:sz w:val="24"/>
          <w:szCs w:val="24"/>
          <w:rtl w:val="0"/>
        </w:rPr>
        <w:t xml:space="preserve"> Beta diversity metrics, including Weighted UniFrac </w:t>
      </w:r>
      <w:hyperlink r:id="rId43">
        <w:r w:rsidDel="00000000" w:rsidR="00000000" w:rsidRPr="00000000">
          <w:rPr>
            <w:rFonts w:ascii="Times New Roman" w:cs="Times New Roman" w:eastAsia="Times New Roman" w:hAnsi="Times New Roman"/>
            <w:sz w:val="24"/>
            <w:szCs w:val="24"/>
            <w:rtl w:val="0"/>
          </w:rPr>
          <w:t xml:space="preserve">(30)</w:t>
        </w:r>
      </w:hyperlink>
      <w:r w:rsidDel="00000000" w:rsidR="00000000" w:rsidRPr="00000000">
        <w:rPr>
          <w:rFonts w:ascii="Times New Roman" w:cs="Times New Roman" w:eastAsia="Times New Roman" w:hAnsi="Times New Roman"/>
          <w:sz w:val="24"/>
          <w:szCs w:val="24"/>
          <w:rtl w:val="0"/>
        </w:rPr>
        <w:t xml:space="preserve">, for the Merged phyloseq object was analyzed in R </w:t>
      </w:r>
      <w:hyperlink r:id="rId44">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using the following R packages: Phyloseq </w:t>
      </w:r>
      <w:hyperlink r:id="rId45">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Tidyverse </w:t>
      </w:r>
      <w:hyperlink r:id="rId46">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Vegan </w:t>
      </w:r>
      <w:hyperlink r:id="rId47">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Permutational multivariate analysis of variance (PERMANOVA) tests </w:t>
      </w:r>
      <w:hyperlink r:id="rId48">
        <w:r w:rsidDel="00000000" w:rsidR="00000000" w:rsidRPr="00000000">
          <w:rPr>
            <w:rFonts w:ascii="Times New Roman" w:cs="Times New Roman" w:eastAsia="Times New Roman" w:hAnsi="Times New Roman"/>
            <w:sz w:val="24"/>
            <w:szCs w:val="24"/>
            <w:rtl w:val="0"/>
          </w:rPr>
          <w:t xml:space="preserve">(31)</w:t>
        </w:r>
      </w:hyperlink>
      <w:r w:rsidDel="00000000" w:rsidR="00000000" w:rsidRPr="00000000">
        <w:rPr>
          <w:rFonts w:ascii="Times New Roman" w:cs="Times New Roman" w:eastAsia="Times New Roman" w:hAnsi="Times New Roman"/>
          <w:sz w:val="24"/>
          <w:szCs w:val="24"/>
          <w:rtl w:val="0"/>
        </w:rPr>
        <w:t xml:space="preserve"> were used to compute statistical significance for these metrics. A distance matrix was created for the weighted unifrac metrics using reshape2 </w:t>
      </w:r>
      <w:hyperlink r:id="rId49">
        <w:r w:rsidDel="00000000" w:rsidR="00000000" w:rsidRPr="00000000">
          <w:rPr>
            <w:rFonts w:ascii="Times New Roman" w:cs="Times New Roman" w:eastAsia="Times New Roman" w:hAnsi="Times New Roman"/>
            <w:sz w:val="24"/>
            <w:szCs w:val="24"/>
            <w:rtl w:val="0"/>
          </w:rPr>
          <w:t xml:space="preserve">(32)</w:t>
        </w:r>
      </w:hyperlink>
      <w:r w:rsidDel="00000000" w:rsidR="00000000" w:rsidRPr="00000000">
        <w:rPr>
          <w:rFonts w:ascii="Times New Roman" w:cs="Times New Roman" w:eastAsia="Times New Roman" w:hAnsi="Times New Roman"/>
          <w:sz w:val="24"/>
          <w:szCs w:val="24"/>
          <w:rtl w:val="0"/>
        </w:rPr>
        <w:t xml:space="preserve"> and dplyr </w:t>
      </w:r>
      <w:hyperlink r:id="rId50">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Fonts w:ascii="Times New Roman" w:cs="Times New Roman" w:eastAsia="Times New Roman" w:hAnsi="Times New Roman"/>
          <w:sz w:val="24"/>
          <w:szCs w:val="24"/>
          <w:rtl w:val="0"/>
        </w:rPr>
        <w:t xml:space="preserve"> packages, and a box plot of this matrix was made using ggplot2 </w:t>
      </w:r>
      <w:hyperlink r:id="rId51">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Fonts w:ascii="Times New Roman" w:cs="Times New Roman" w:eastAsia="Times New Roman" w:hAnsi="Times New Roman"/>
          <w:sz w:val="24"/>
          <w:szCs w:val="24"/>
          <w:rtl w:val="0"/>
        </w:rPr>
        <w:t xml:space="preserve">. Kruskal-Wallis </w:t>
      </w:r>
      <w:hyperlink r:id="rId52">
        <w:r w:rsidDel="00000000" w:rsidR="00000000" w:rsidRPr="00000000">
          <w:rPr>
            <w:rFonts w:ascii="Times New Roman" w:cs="Times New Roman" w:eastAsia="Times New Roman" w:hAnsi="Times New Roman"/>
            <w:sz w:val="24"/>
            <w:szCs w:val="24"/>
            <w:rtl w:val="0"/>
          </w:rPr>
          <w:t xml:space="preserve">(28)</w:t>
        </w:r>
      </w:hyperlink>
      <w:r w:rsidDel="00000000" w:rsidR="00000000" w:rsidRPr="00000000">
        <w:rPr>
          <w:rFonts w:ascii="Times New Roman" w:cs="Times New Roman" w:eastAsia="Times New Roman" w:hAnsi="Times New Roman"/>
          <w:sz w:val="24"/>
          <w:szCs w:val="24"/>
          <w:rtl w:val="0"/>
        </w:rPr>
        <w:t xml:space="preserve"> and Dunn’s </w:t>
      </w:r>
      <w:hyperlink r:id="rId53">
        <w:r w:rsidDel="00000000" w:rsidR="00000000" w:rsidRPr="00000000">
          <w:rPr>
            <w:rFonts w:ascii="Times New Roman" w:cs="Times New Roman" w:eastAsia="Times New Roman" w:hAnsi="Times New Roman"/>
            <w:sz w:val="24"/>
            <w:szCs w:val="24"/>
            <w:rtl w:val="0"/>
          </w:rPr>
          <w:t xml:space="preserve">(34)</w:t>
        </w:r>
      </w:hyperlink>
      <w:r w:rsidDel="00000000" w:rsidR="00000000" w:rsidRPr="00000000">
        <w:rPr>
          <w:rFonts w:ascii="Times New Roman" w:cs="Times New Roman" w:eastAsia="Times New Roman" w:hAnsi="Times New Roman"/>
          <w:sz w:val="24"/>
          <w:szCs w:val="24"/>
          <w:rtl w:val="0"/>
        </w:rPr>
        <w:t xml:space="preserve"> tests were used to compute statistical significance using the dunn.test package </w:t>
      </w:r>
      <w:hyperlink r:id="rId54">
        <w:r w:rsidDel="00000000" w:rsidR="00000000" w:rsidRPr="00000000">
          <w:rPr>
            <w:rFonts w:ascii="Times New Roman" w:cs="Times New Roman" w:eastAsia="Times New Roman" w:hAnsi="Times New Roman"/>
            <w:sz w:val="24"/>
            <w:szCs w:val="24"/>
            <w:rtl w:val="0"/>
          </w:rPr>
          <w:t xml:space="preserve">(35)</w:t>
        </w:r>
      </w:hyperlink>
      <w:r w:rsidDel="00000000" w:rsidR="00000000" w:rsidRPr="00000000">
        <w:rPr>
          <w:rFonts w:ascii="Times New Roman" w:cs="Times New Roman" w:eastAsia="Times New Roman" w:hAnsi="Times New Roman"/>
          <w:sz w:val="24"/>
          <w:szCs w:val="24"/>
          <w:rtl w:val="0"/>
        </w:rPr>
        <w:t xml:space="preserve">, which were visualized on the Weighted UniFrac boxplots using ggsignif </w:t>
      </w:r>
      <w:hyperlink r:id="rId55">
        <w:r w:rsidDel="00000000" w:rsidR="00000000" w:rsidRPr="00000000">
          <w:rPr>
            <w:rFonts w:ascii="Times New Roman" w:cs="Times New Roman" w:eastAsia="Times New Roman" w:hAnsi="Times New Roman"/>
            <w:sz w:val="24"/>
            <w:szCs w:val="24"/>
            <w:rtl w:val="0"/>
          </w:rPr>
          <w:t xml:space="preserve">(29)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Differential </w:t>
      </w:r>
      <w:sdt>
        <w:sdtPr>
          <w:tag w:val="goog_rdk_60"/>
        </w:sdtPr>
        <w:sdtContent>
          <w:ins w:author="Samantha Mar" w:id="30"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61"/>
        </w:sdtPr>
        <w:sdtContent>
          <w:del w:author="Samantha Mar" w:id="30"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bundance </w:t>
      </w:r>
      <w:sdt>
        <w:sdtPr>
          <w:tag w:val="goog_rdk_62"/>
        </w:sdtPr>
        <w:sdtContent>
          <w:ins w:author="Samantha Mar" w:id="31"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63"/>
        </w:sdtPr>
        <w:sdtContent>
          <w:del w:author="Samantha Mar" w:id="31"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w:t>
      </w:r>
      <w:r w:rsidDel="00000000" w:rsidR="00000000" w:rsidRPr="00000000">
        <w:rPr>
          <w:rFonts w:ascii="Times New Roman" w:cs="Times New Roman" w:eastAsia="Times New Roman" w:hAnsi="Times New Roman"/>
          <w:sz w:val="24"/>
          <w:szCs w:val="24"/>
          <w:rtl w:val="0"/>
        </w:rPr>
        <w:t xml:space="preserve"> Taxa that differed in abundance between C:N categories in forest soil and freshwater wetlands soil were identified using the DESeq2 </w:t>
      </w:r>
      <w:hyperlink r:id="rId56">
        <w:r w:rsidDel="00000000" w:rsidR="00000000" w:rsidRPr="00000000">
          <w:rPr>
            <w:rFonts w:ascii="Times New Roman" w:cs="Times New Roman" w:eastAsia="Times New Roman" w:hAnsi="Times New Roman"/>
            <w:sz w:val="24"/>
            <w:szCs w:val="24"/>
            <w:rtl w:val="0"/>
          </w:rPr>
          <w:t xml:space="preserve">(36)</w:t>
        </w:r>
      </w:hyperlink>
      <w:r w:rsidDel="00000000" w:rsidR="00000000" w:rsidRPr="00000000">
        <w:rPr>
          <w:rFonts w:ascii="Times New Roman" w:cs="Times New Roman" w:eastAsia="Times New Roman" w:hAnsi="Times New Roman"/>
          <w:sz w:val="24"/>
          <w:szCs w:val="24"/>
          <w:rtl w:val="0"/>
        </w:rPr>
        <w:t xml:space="preserve">, Tidyverse </w:t>
      </w:r>
      <w:hyperlink r:id="rId57">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Phyloseq </w:t>
      </w:r>
      <w:hyperlink r:id="rId58">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packages in R </w:t>
      </w:r>
      <w:hyperlink r:id="rId59">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 The smaller of the two C:N categories was defined as the reference groups for comparisons with larger C:N categories and significantly differentially abundant taxa were filtered according to p_adj &lt; 0.01 and log2FoldChange ± 2. The number of hits for positive and negative differentially abundant genera were represented in a table. </w:t>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Indicator </w:t>
      </w:r>
      <w:sdt>
        <w:sdtPr>
          <w:tag w:val="goog_rdk_64"/>
        </w:sdtPr>
        <w:sdtContent>
          <w:ins w:author="Samantha Mar" w:id="32" w:date="2024-12-13T12:36:00Z">
            <w:r w:rsidDel="00000000" w:rsidR="00000000" w:rsidRPr="00000000">
              <w:rPr>
                <w:rFonts w:ascii="Times New Roman" w:cs="Times New Roman" w:eastAsia="Times New Roman" w:hAnsi="Times New Roman"/>
                <w:b w:val="1"/>
                <w:sz w:val="24"/>
                <w:szCs w:val="24"/>
                <w:rtl w:val="0"/>
              </w:rPr>
              <w:t xml:space="preserve">s</w:t>
            </w:r>
          </w:ins>
        </w:sdtContent>
      </w:sdt>
      <w:sdt>
        <w:sdtPr>
          <w:tag w:val="goog_rdk_65"/>
        </w:sdtPr>
        <w:sdtContent>
          <w:del w:author="Samantha Mar" w:id="32" w:date="2024-12-13T12:36:00Z">
            <w:r w:rsidDel="00000000" w:rsidR="00000000" w:rsidRPr="00000000">
              <w:rPr>
                <w:rFonts w:ascii="Times New Roman" w:cs="Times New Roman" w:eastAsia="Times New Roman" w:hAnsi="Times New Roman"/>
                <w:b w:val="1"/>
                <w:sz w:val="24"/>
                <w:szCs w:val="24"/>
                <w:rtl w:val="0"/>
              </w:rPr>
              <w:delText xml:space="preserve">S</w:delText>
            </w:r>
          </w:del>
        </w:sdtContent>
      </w:sdt>
      <w:r w:rsidDel="00000000" w:rsidR="00000000" w:rsidRPr="00000000">
        <w:rPr>
          <w:rFonts w:ascii="Times New Roman" w:cs="Times New Roman" w:eastAsia="Times New Roman" w:hAnsi="Times New Roman"/>
          <w:b w:val="1"/>
          <w:sz w:val="24"/>
          <w:szCs w:val="24"/>
          <w:rtl w:val="0"/>
        </w:rPr>
        <w:t xml:space="preserve">pecies </w:t>
      </w:r>
      <w:sdt>
        <w:sdtPr>
          <w:tag w:val="goog_rdk_66"/>
        </w:sdtPr>
        <w:sdtContent>
          <w:ins w:author="Samantha Mar" w:id="33"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67"/>
        </w:sdtPr>
        <w:sdtContent>
          <w:del w:author="Samantha Mar" w:id="33"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 </w:t>
      </w:r>
      <w:r w:rsidDel="00000000" w:rsidR="00000000" w:rsidRPr="00000000">
        <w:rPr>
          <w:rFonts w:ascii="Times New Roman" w:cs="Times New Roman" w:eastAsia="Times New Roman" w:hAnsi="Times New Roman"/>
          <w:sz w:val="24"/>
          <w:szCs w:val="24"/>
          <w:rtl w:val="0"/>
        </w:rPr>
        <w:t xml:space="preserve">Indicator species analysis identified taxa significantly associated with varying C:N ratios in forest and wetlands soils using the following R packages: Indicspecies </w:t>
      </w:r>
      <w:hyperlink r:id="rId60">
        <w:r w:rsidDel="00000000" w:rsidR="00000000" w:rsidRPr="00000000">
          <w:rPr>
            <w:rFonts w:ascii="Times New Roman" w:cs="Times New Roman" w:eastAsia="Times New Roman" w:hAnsi="Times New Roman"/>
            <w:sz w:val="24"/>
            <w:szCs w:val="24"/>
            <w:rtl w:val="0"/>
          </w:rPr>
          <w:t xml:space="preserve">(37)</w:t>
        </w:r>
      </w:hyperlink>
      <w:r w:rsidDel="00000000" w:rsidR="00000000" w:rsidRPr="00000000">
        <w:rPr>
          <w:rFonts w:ascii="Times New Roman" w:cs="Times New Roman" w:eastAsia="Times New Roman" w:hAnsi="Times New Roman"/>
          <w:sz w:val="24"/>
          <w:szCs w:val="24"/>
          <w:rtl w:val="0"/>
        </w:rPr>
        <w:t xml:space="preserve">, Tidyverse </w:t>
      </w:r>
      <w:hyperlink r:id="rId61">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and Phyloseq </w:t>
      </w:r>
      <w:hyperlink r:id="rId62">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Data from phyloseq objects were transformed into compositional relative abundances and grouped to the genus levels. C:N categories served as predictors in the multipatt function, targeting taxa significantly associated with specific C:N conditions using a threshold p &lt; 0.05. </w:t>
      </w:r>
      <w:sdt>
        <w:sdtPr>
          <w:tag w:val="goog_rdk_68"/>
        </w:sdtPr>
        <w:sdtContent>
          <w:ins w:author="Ramdeep Kailay" w:id="34" w:date="2024-12-18T04:07:36Z"/>
          <w:sdt>
            <w:sdtPr>
              <w:tag w:val="goog_rdk_69"/>
            </w:sdtPr>
            <w:sdtContent>
              <w:commentRangeStart w:id="7"/>
            </w:sdtContent>
          </w:sdt>
          <w:ins w:author="Ramdeep Kailay" w:id="34" w:date="2024-12-18T04:07:36Z">
            <w:r w:rsidDel="00000000" w:rsidR="00000000" w:rsidRPr="00000000">
              <w:rPr>
                <w:rFonts w:ascii="Times New Roman" w:cs="Times New Roman" w:eastAsia="Times New Roman" w:hAnsi="Times New Roman"/>
                <w:sz w:val="24"/>
                <w:szCs w:val="24"/>
                <w:rtl w:val="0"/>
              </w:rPr>
              <w:t xml:space="preserve">Shared and distinct indicator species between C:N ratios were then visualized using Venn diagrams.</w:t>
            </w:r>
          </w:ins>
        </w:sdtContent>
      </w:sdt>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w:t>
      </w:r>
      <w:sdt>
        <w:sdtPr>
          <w:tag w:val="goog_rdk_70"/>
        </w:sdtPr>
        <w:sdtContent>
          <w:ins w:author="Samantha Mar" w:id="35" w:date="2024-12-13T12:36:00Z">
            <w:r w:rsidDel="00000000" w:rsidR="00000000" w:rsidRPr="00000000">
              <w:rPr>
                <w:rFonts w:ascii="Times New Roman" w:cs="Times New Roman" w:eastAsia="Times New Roman" w:hAnsi="Times New Roman"/>
                <w:b w:val="1"/>
                <w:sz w:val="24"/>
                <w:szCs w:val="24"/>
                <w:rtl w:val="0"/>
              </w:rPr>
              <w:t xml:space="preserve">f</w:t>
            </w:r>
          </w:ins>
        </w:sdtContent>
      </w:sdt>
      <w:sdt>
        <w:sdtPr>
          <w:tag w:val="goog_rdk_71"/>
        </w:sdtPr>
        <w:sdtContent>
          <w:del w:author="Samantha Mar" w:id="35" w:date="2024-12-13T12:36:00Z">
            <w:r w:rsidDel="00000000" w:rsidR="00000000" w:rsidRPr="00000000">
              <w:rPr>
                <w:rFonts w:ascii="Times New Roman" w:cs="Times New Roman" w:eastAsia="Times New Roman" w:hAnsi="Times New Roman"/>
                <w:b w:val="1"/>
                <w:sz w:val="24"/>
                <w:szCs w:val="24"/>
                <w:rtl w:val="0"/>
              </w:rPr>
              <w:delText xml:space="preserve">F</w:delText>
            </w:r>
          </w:del>
        </w:sdtContent>
      </w:sdt>
      <w:r w:rsidDel="00000000" w:rsidR="00000000" w:rsidRPr="00000000">
        <w:rPr>
          <w:rFonts w:ascii="Times New Roman" w:cs="Times New Roman" w:eastAsia="Times New Roman" w:hAnsi="Times New Roman"/>
          <w:b w:val="1"/>
          <w:sz w:val="24"/>
          <w:szCs w:val="24"/>
          <w:rtl w:val="0"/>
        </w:rPr>
        <w:t xml:space="preserve">unctional </w:t>
      </w:r>
      <w:sdt>
        <w:sdtPr>
          <w:tag w:val="goog_rdk_72"/>
        </w:sdtPr>
        <w:sdtContent>
          <w:ins w:author="Samantha Mar" w:id="36" w:date="2024-12-13T12:36: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73"/>
        </w:sdtPr>
        <w:sdtContent>
          <w:del w:author="Samantha Mar" w:id="36" w:date="2024-12-13T12:36: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w:t>
      </w:r>
      <w:r w:rsidDel="00000000" w:rsidR="00000000" w:rsidRPr="00000000">
        <w:rPr>
          <w:rFonts w:ascii="Times New Roman" w:cs="Times New Roman" w:eastAsia="Times New Roman" w:hAnsi="Times New Roman"/>
          <w:sz w:val="24"/>
          <w:szCs w:val="24"/>
          <w:rtl w:val="0"/>
        </w:rPr>
        <w:t xml:space="preserve"> Functional abundances between C:N categories in forest soil and freshwater wetlands soil were predicted using the Phylogenetic Investigation of Communities by Reconstruction of Unobserved States (PICRUSt2) software </w:t>
      </w:r>
      <w:hyperlink r:id="rId63">
        <w:r w:rsidDel="00000000" w:rsidR="00000000" w:rsidRPr="00000000">
          <w:rPr>
            <w:rFonts w:ascii="Times New Roman" w:cs="Times New Roman" w:eastAsia="Times New Roman" w:hAnsi="Times New Roman"/>
            <w:sz w:val="24"/>
            <w:szCs w:val="24"/>
            <w:rtl w:val="0"/>
          </w:rPr>
          <w:t xml:space="preserve">(38)</w:t>
        </w:r>
      </w:hyperlink>
      <w:r w:rsidDel="00000000" w:rsidR="00000000" w:rsidRPr="00000000">
        <w:rPr>
          <w:rFonts w:ascii="Times New Roman" w:cs="Times New Roman" w:eastAsia="Times New Roman" w:hAnsi="Times New Roman"/>
          <w:sz w:val="24"/>
          <w:szCs w:val="24"/>
          <w:rtl w:val="0"/>
        </w:rPr>
        <w:t xml:space="preserve"> after filtering out features with five or lower counts. PICRUSt2 analysis </w:t>
      </w:r>
      <w:hyperlink r:id="rId64">
        <w:r w:rsidDel="00000000" w:rsidR="00000000" w:rsidRPr="00000000">
          <w:rPr>
            <w:rFonts w:ascii="Times New Roman" w:cs="Times New Roman" w:eastAsia="Times New Roman" w:hAnsi="Times New Roman"/>
            <w:sz w:val="24"/>
            <w:szCs w:val="24"/>
            <w:rtl w:val="0"/>
          </w:rPr>
          <w:t xml:space="preserve">(38)</w:t>
        </w:r>
      </w:hyperlink>
      <w:r w:rsidDel="00000000" w:rsidR="00000000" w:rsidRPr="00000000">
        <w:rPr>
          <w:rFonts w:ascii="Times New Roman" w:cs="Times New Roman" w:eastAsia="Times New Roman" w:hAnsi="Times New Roman"/>
          <w:sz w:val="24"/>
          <w:szCs w:val="24"/>
          <w:rtl w:val="0"/>
        </w:rPr>
        <w:t xml:space="preserve"> aligns ASVs to reference sequences from the MetaCyc database </w:t>
      </w:r>
      <w:hyperlink r:id="rId65">
        <w:r w:rsidDel="00000000" w:rsidR="00000000" w:rsidRPr="00000000">
          <w:rPr>
            <w:rFonts w:ascii="Times New Roman" w:cs="Times New Roman" w:eastAsia="Times New Roman" w:hAnsi="Times New Roman"/>
            <w:sz w:val="24"/>
            <w:szCs w:val="24"/>
            <w:rtl w:val="0"/>
          </w:rPr>
          <w:t xml:space="preserve">(39)</w:t>
        </w:r>
      </w:hyperlink>
      <w:r w:rsidDel="00000000" w:rsidR="00000000" w:rsidRPr="00000000">
        <w:rPr>
          <w:rFonts w:ascii="Times New Roman" w:cs="Times New Roman" w:eastAsia="Times New Roman" w:hAnsi="Times New Roman"/>
          <w:sz w:val="24"/>
          <w:szCs w:val="24"/>
          <w:rtl w:val="0"/>
        </w:rPr>
        <w:t xml:space="preserve">, outputting an abundance table with functional pathway annotations. The results of the differential abundance analysis of functional pathways were summarized using the DESeq2 </w:t>
      </w:r>
      <w:hyperlink r:id="rId66">
        <w:r w:rsidDel="00000000" w:rsidR="00000000" w:rsidRPr="00000000">
          <w:rPr>
            <w:rFonts w:ascii="Times New Roman" w:cs="Times New Roman" w:eastAsia="Times New Roman" w:hAnsi="Times New Roman"/>
            <w:sz w:val="24"/>
            <w:szCs w:val="24"/>
            <w:rtl w:val="0"/>
          </w:rPr>
          <w:t xml:space="preserve">(36)</w:t>
        </w:r>
      </w:hyperlink>
      <w:r w:rsidDel="00000000" w:rsidR="00000000" w:rsidRPr="00000000">
        <w:rPr>
          <w:rFonts w:ascii="Times New Roman" w:cs="Times New Roman" w:eastAsia="Times New Roman" w:hAnsi="Times New Roman"/>
          <w:sz w:val="24"/>
          <w:szCs w:val="24"/>
          <w:rtl w:val="0"/>
        </w:rPr>
        <w:t xml:space="preserve">, readr </w:t>
      </w:r>
      <w:hyperlink r:id="rId67">
        <w:r w:rsidDel="00000000" w:rsidR="00000000" w:rsidRPr="00000000">
          <w:rPr>
            <w:rFonts w:ascii="Times New Roman" w:cs="Times New Roman" w:eastAsia="Times New Roman" w:hAnsi="Times New Roman"/>
            <w:sz w:val="24"/>
            <w:szCs w:val="24"/>
            <w:rtl w:val="0"/>
          </w:rPr>
          <w:t xml:space="preserve">(40)</w:t>
        </w:r>
      </w:hyperlink>
      <w:r w:rsidDel="00000000" w:rsidR="00000000" w:rsidRPr="00000000">
        <w:rPr>
          <w:rFonts w:ascii="Times New Roman" w:cs="Times New Roman" w:eastAsia="Times New Roman" w:hAnsi="Times New Roman"/>
          <w:sz w:val="24"/>
          <w:szCs w:val="24"/>
          <w:rtl w:val="0"/>
        </w:rPr>
        <w:t xml:space="preserve">, tibble </w:t>
      </w:r>
      <w:hyperlink r:id="rId68">
        <w:r w:rsidDel="00000000" w:rsidR="00000000" w:rsidRPr="00000000">
          <w:rPr>
            <w:rFonts w:ascii="Times New Roman" w:cs="Times New Roman" w:eastAsia="Times New Roman" w:hAnsi="Times New Roman"/>
            <w:sz w:val="24"/>
            <w:szCs w:val="24"/>
            <w:rtl w:val="0"/>
          </w:rPr>
          <w:t xml:space="preserve">(41)</w:t>
        </w:r>
      </w:hyperlink>
      <w:r w:rsidDel="00000000" w:rsidR="00000000" w:rsidRPr="00000000">
        <w:rPr>
          <w:rFonts w:ascii="Times New Roman" w:cs="Times New Roman" w:eastAsia="Times New Roman" w:hAnsi="Times New Roman"/>
          <w:sz w:val="24"/>
          <w:szCs w:val="24"/>
          <w:rtl w:val="0"/>
        </w:rPr>
        <w:t xml:space="preserve">, tidyverse </w:t>
      </w:r>
      <w:hyperlink r:id="rId69">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 ggprism </w:t>
      </w:r>
      <w:hyperlink r:id="rId70">
        <w:r w:rsidDel="00000000" w:rsidR="00000000" w:rsidRPr="00000000">
          <w:rPr>
            <w:rFonts w:ascii="Times New Roman" w:cs="Times New Roman" w:eastAsia="Times New Roman" w:hAnsi="Times New Roman"/>
            <w:sz w:val="24"/>
            <w:szCs w:val="24"/>
            <w:rtl w:val="0"/>
          </w:rPr>
          <w:t xml:space="preserve">(42)</w:t>
        </w:r>
      </w:hyperlink>
      <w:r w:rsidDel="00000000" w:rsidR="00000000" w:rsidRPr="00000000">
        <w:rPr>
          <w:rFonts w:ascii="Times New Roman" w:cs="Times New Roman" w:eastAsia="Times New Roman" w:hAnsi="Times New Roman"/>
          <w:sz w:val="24"/>
          <w:szCs w:val="24"/>
          <w:rtl w:val="0"/>
        </w:rPr>
        <w:t xml:space="preserve">, patchwork </w:t>
      </w:r>
      <w:hyperlink r:id="rId71">
        <w:r w:rsidDel="00000000" w:rsidR="00000000" w:rsidRPr="00000000">
          <w:rPr>
            <w:rFonts w:ascii="Times New Roman" w:cs="Times New Roman" w:eastAsia="Times New Roman" w:hAnsi="Times New Roman"/>
            <w:sz w:val="24"/>
            <w:szCs w:val="24"/>
            <w:rtl w:val="0"/>
          </w:rPr>
          <w:t xml:space="preserve">(43)</w:t>
        </w:r>
      </w:hyperlink>
      <w:r w:rsidDel="00000000" w:rsidR="00000000" w:rsidRPr="00000000">
        <w:rPr>
          <w:rFonts w:ascii="Times New Roman" w:cs="Times New Roman" w:eastAsia="Times New Roman" w:hAnsi="Times New Roman"/>
          <w:sz w:val="24"/>
          <w:szCs w:val="24"/>
          <w:rtl w:val="0"/>
        </w:rPr>
        <w:t xml:space="preserve">, ggh4x </w:t>
      </w:r>
      <w:hyperlink r:id="rId72">
        <w:r w:rsidDel="00000000" w:rsidR="00000000" w:rsidRPr="00000000">
          <w:rPr>
            <w:rFonts w:ascii="Times New Roman" w:cs="Times New Roman" w:eastAsia="Times New Roman" w:hAnsi="Times New Roman"/>
            <w:sz w:val="24"/>
            <w:szCs w:val="24"/>
            <w:rtl w:val="0"/>
          </w:rPr>
          <w:t xml:space="preserve">(44)</w:t>
        </w:r>
      </w:hyperlink>
      <w:r w:rsidDel="00000000" w:rsidR="00000000" w:rsidRPr="00000000">
        <w:rPr>
          <w:rFonts w:ascii="Times New Roman" w:cs="Times New Roman" w:eastAsia="Times New Roman" w:hAnsi="Times New Roman"/>
          <w:sz w:val="24"/>
          <w:szCs w:val="24"/>
          <w:rtl w:val="0"/>
        </w:rPr>
        <w:t xml:space="preserve">, and dplyr </w:t>
      </w:r>
      <w:hyperlink r:id="rId73">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Fonts w:ascii="Times New Roman" w:cs="Times New Roman" w:eastAsia="Times New Roman" w:hAnsi="Times New Roman"/>
          <w:sz w:val="24"/>
          <w:szCs w:val="24"/>
          <w:rtl w:val="0"/>
        </w:rPr>
        <w:t xml:space="preserve"> packages. The smaller of the two C:N categories was defined as the reference groups for comparisons with larger C:N categories and significantly differentially abundant pathways were filtered according to p &lt; 0.05 and log2FoldChange ± 1. The number of hits for positive and negative differentially abundant pathways were represented in a table and visualized in a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fold change plot with the ggpicrust2 package </w:t>
      </w:r>
      <w:hyperlink r:id="rId74">
        <w:r w:rsidDel="00000000" w:rsidR="00000000" w:rsidRPr="00000000">
          <w:rPr>
            <w:rFonts w:ascii="Times New Roman" w:cs="Times New Roman" w:eastAsia="Times New Roman" w:hAnsi="Times New Roman"/>
            <w:sz w:val="24"/>
            <w:szCs w:val="24"/>
            <w:rtl w:val="0"/>
          </w:rPr>
          <w:t xml:space="preserve">(45)</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u w:val="single"/>
        </w:rPr>
      </w:pPr>
      <w:r w:rsidDel="00000000" w:rsidR="00000000" w:rsidRPr="00000000">
        <w:rPr>
          <w:rtl w:val="0"/>
        </w:rPr>
      </w:r>
    </w:p>
    <w:sdt>
      <w:sdtPr>
        <w:tag w:val="goog_rdk_75"/>
      </w:sdtPr>
      <w:sdtContent>
        <w:p w:rsidR="00000000" w:rsidDel="00000000" w:rsidP="00000000" w:rsidRDefault="00000000" w:rsidRPr="00000000" w14:paraId="0000001B">
          <w:pPr>
            <w:spacing w:after="0" w:line="480" w:lineRule="auto"/>
            <w:rPr>
              <w:rFonts w:ascii="Times New Roman" w:cs="Times New Roman" w:eastAsia="Times New Roman" w:hAnsi="Times New Roman"/>
              <w:b w:val="1"/>
              <w:rPrChange w:author="Samantha Mar" w:id="37" w:date="2024-12-13T12:37:00Z">
                <w:rPr>
                  <w:rFonts w:ascii="Arial" w:cs="Arial" w:eastAsia="Arial" w:hAnsi="Arial"/>
                  <w:b w:val="1"/>
                </w:rPr>
              </w:rPrChange>
            </w:rPr>
          </w:pPr>
          <w:sdt>
            <w:sdtPr>
              <w:tag w:val="goog_rdk_74"/>
            </w:sdtPr>
            <w:sdtContent>
              <w:r w:rsidDel="00000000" w:rsidR="00000000" w:rsidRPr="00000000">
                <w:rPr>
                  <w:rFonts w:ascii="Times New Roman" w:cs="Times New Roman" w:eastAsia="Times New Roman" w:hAnsi="Times New Roman"/>
                  <w:b w:val="1"/>
                  <w:rtl w:val="0"/>
                  <w:rPrChange w:author="Samantha Mar" w:id="37" w:date="2024-12-13T12:37:00Z">
                    <w:rPr>
                      <w:rFonts w:ascii="Arial" w:cs="Arial" w:eastAsia="Arial" w:hAnsi="Arial"/>
                      <w:b w:val="1"/>
                    </w:rPr>
                  </w:rPrChange>
                </w:rPr>
                <w:t xml:space="preserve">RESULTS </w:t>
              </w:r>
            </w:sdtContent>
          </w:sdt>
        </w:p>
      </w:sdtContent>
    </w:sdt>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Forest and wetlands soil </w:t>
      </w:r>
      <w:sdt>
        <w:sdtPr>
          <w:tag w:val="goog_rdk_76"/>
        </w:sdtPr>
        <w:sdtContent>
          <w:del w:author="Microsoft Office User" w:id="38" w:date="2024-12-13T15:05:00Z">
            <w:r w:rsidDel="00000000" w:rsidR="00000000" w:rsidRPr="00000000">
              <w:rPr>
                <w:rFonts w:ascii="Times New Roman" w:cs="Times New Roman" w:eastAsia="Times New Roman" w:hAnsi="Times New Roman"/>
                <w:b w:val="1"/>
                <w:sz w:val="24"/>
                <w:szCs w:val="24"/>
                <w:rtl w:val="0"/>
              </w:rPr>
              <w:delText xml:space="preserve">are </w:delText>
            </w:r>
          </w:del>
        </w:sdtContent>
      </w:sdt>
      <w:sdt>
        <w:sdtPr>
          <w:tag w:val="goog_rdk_77"/>
        </w:sdtPr>
        <w:sdtContent>
          <w:ins w:author="Microsoft Office User" w:id="38" w:date="2024-12-13T15:05:00Z">
            <w:r w:rsidDel="00000000" w:rsidR="00000000" w:rsidRPr="00000000">
              <w:rPr>
                <w:rFonts w:ascii="Times New Roman" w:cs="Times New Roman" w:eastAsia="Times New Roman" w:hAnsi="Times New Roman"/>
                <w:b w:val="1"/>
                <w:sz w:val="24"/>
                <w:szCs w:val="24"/>
                <w:rtl w:val="0"/>
              </w:rPr>
              <w:t xml:space="preserve">were </w:t>
            </w:r>
          </w:ins>
        </w:sdtContent>
      </w:sdt>
      <w:r w:rsidDel="00000000" w:rsidR="00000000" w:rsidRPr="00000000">
        <w:rPr>
          <w:rFonts w:ascii="Times New Roman" w:cs="Times New Roman" w:eastAsia="Times New Roman" w:hAnsi="Times New Roman"/>
          <w:b w:val="1"/>
          <w:sz w:val="24"/>
          <w:szCs w:val="24"/>
          <w:rtl w:val="0"/>
        </w:rPr>
        <w:t xml:space="preserve">compositionally distinct and show</w:t>
      </w:r>
      <w:sdt>
        <w:sdtPr>
          <w:tag w:val="goog_rdk_78"/>
        </w:sdtPr>
        <w:sdtContent>
          <w:ins w:author="Microsoft Office User" w:id="39" w:date="2024-12-13T15:05:00Z">
            <w:r w:rsidDel="00000000" w:rsidR="00000000" w:rsidRPr="00000000">
              <w:rPr>
                <w:rFonts w:ascii="Times New Roman" w:cs="Times New Roman" w:eastAsia="Times New Roman" w:hAnsi="Times New Roman"/>
                <w:b w:val="1"/>
                <w:sz w:val="24"/>
                <w:szCs w:val="24"/>
                <w:rtl w:val="0"/>
              </w:rPr>
              <w:t xml:space="preserve">ed</w:t>
            </w:r>
          </w:ins>
        </w:sdtContent>
      </w:sdt>
      <w:r w:rsidDel="00000000" w:rsidR="00000000" w:rsidRPr="00000000">
        <w:rPr>
          <w:rFonts w:ascii="Times New Roman" w:cs="Times New Roman" w:eastAsia="Times New Roman" w:hAnsi="Times New Roman"/>
          <w:b w:val="1"/>
          <w:sz w:val="24"/>
          <w:szCs w:val="24"/>
          <w:rtl w:val="0"/>
        </w:rPr>
        <w:t xml:space="preserve"> opposing trends in microbial diversity</w:t>
      </w:r>
      <w:sdt>
        <w:sdtPr>
          <w:tag w:val="goog_rdk_79"/>
        </w:sdtPr>
        <w:sdtContent>
          <w:ins w:author="Samantha Mar" w:id="40" w:date="2024-12-13T12:53:00Z">
            <w:r w:rsidDel="00000000" w:rsidR="00000000" w:rsidRPr="00000000">
              <w:rPr>
                <w:rFonts w:ascii="Times New Roman" w:cs="Times New Roman" w:eastAsia="Times New Roman" w:hAnsi="Times New Roman"/>
                <w:b w:val="1"/>
                <w:sz w:val="24"/>
                <w:szCs w:val="24"/>
                <w:rtl w:val="0"/>
              </w:rPr>
              <w:t xml:space="preserve"> in relation to C:N ratios</w:t>
            </w:r>
          </w:ins>
        </w:sdtContent>
      </w:sdt>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Beta diversity analysis using Weighted UniFrac revealed </w:t>
      </w:r>
      <w:sdt>
        <w:sdtPr>
          <w:tag w:val="goog_rdk_80"/>
        </w:sdtPr>
        <w:sdtContent>
          <w:del w:author="Samantha Mar" w:id="41" w:date="2024-12-13T12:52:00Z">
            <w:r w:rsidDel="00000000" w:rsidR="00000000" w:rsidRPr="00000000">
              <w:rPr>
                <w:rFonts w:ascii="Times New Roman" w:cs="Times New Roman" w:eastAsia="Times New Roman" w:hAnsi="Times New Roman"/>
                <w:sz w:val="24"/>
                <w:szCs w:val="24"/>
                <w:rtl w:val="0"/>
              </w:rPr>
              <w:delText xml:space="preserve">that </w:delText>
            </w:r>
          </w:del>
        </w:sdtContent>
      </w:sdt>
      <w:r w:rsidDel="00000000" w:rsidR="00000000" w:rsidRPr="00000000">
        <w:rPr>
          <w:rFonts w:ascii="Times New Roman" w:cs="Times New Roman" w:eastAsia="Times New Roman" w:hAnsi="Times New Roman"/>
          <w:sz w:val="24"/>
          <w:szCs w:val="24"/>
          <w:rtl w:val="0"/>
        </w:rPr>
        <w:t xml:space="preserve">forest and wetland soil samples are compositionally distinct, with samples clustering separately in ordination space (Figure 1A). This result underscores significant differences in the microbial community composition between the two ecosystems. Furthermore, wetland soil exhibited higher microbial diversity than forest soil, irrespective of the C:N ratio range (Figure 1B).</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microbial diversity trends within each ecosystem, Faith’s Phylogenetic Diversity (PD) and Shannon diversity metrics were quantified</w:t>
      </w:r>
      <w:sdt>
        <w:sdtPr>
          <w:tag w:val="goog_rdk_81"/>
        </w:sdtPr>
        <w:sdtContent>
          <w:del w:author="Samantha Mar" w:id="42" w:date="2024-12-13T12:51:00Z">
            <w:r w:rsidDel="00000000" w:rsidR="00000000" w:rsidRPr="00000000">
              <w:rPr>
                <w:rFonts w:ascii="Times New Roman" w:cs="Times New Roman" w:eastAsia="Times New Roman" w:hAnsi="Times New Roman"/>
                <w:sz w:val="24"/>
                <w:szCs w:val="24"/>
                <w:rtl w:val="0"/>
              </w:rPr>
              <w:delText xml:space="preserve"> using R</w:delText>
            </w:r>
          </w:del>
        </w:sdtContent>
      </w:sdt>
      <w:r w:rsidDel="00000000" w:rsidR="00000000" w:rsidRPr="00000000">
        <w:rPr>
          <w:rFonts w:ascii="Times New Roman" w:cs="Times New Roman" w:eastAsia="Times New Roman" w:hAnsi="Times New Roman"/>
          <w:sz w:val="24"/>
          <w:szCs w:val="24"/>
          <w:rtl w:val="0"/>
        </w:rPr>
        <w:t xml:space="preserve">. In forest soil, both Faith’s PD (Figure 2A), and Shannon’s Evenness (Figure 2B), decreased as the C:N ratio increased, indicating a decline in phylogenetic diversity and evenness with higher C:N ratios. Conversely, in wetland soil, Faith’s PD increased with rising C:N ratios (Figure 2C), suggesting an enrichment of phylogenetic diversity under these conditions. </w:t>
      </w:r>
      <w:sdt>
        <w:sdtPr>
          <w:tag w:val="goog_rdk_82"/>
        </w:sdtPr>
        <w:sdtContent>
          <w:commentRangeStart w:id="8"/>
        </w:sdtContent>
      </w:sdt>
      <w:sdt>
        <w:sdtPr>
          <w:tag w:val="goog_rdk_83"/>
        </w:sdtPr>
        <w:sdtContent>
          <w:commentRangeStart w:id="9"/>
        </w:sdtContent>
      </w:sdt>
      <w:r w:rsidDel="00000000" w:rsidR="00000000" w:rsidRPr="00000000">
        <w:rPr>
          <w:rFonts w:ascii="Times New Roman" w:cs="Times New Roman" w:eastAsia="Times New Roman" w:hAnsi="Times New Roman"/>
          <w:sz w:val="24"/>
          <w:szCs w:val="24"/>
          <w:rtl w:val="0"/>
        </w:rPr>
        <w:t xml:space="preserve">However, Shannon’s Evenness showed no significant variation across the C:N ratio range</w:t>
      </w:r>
      <w:sdt>
        <w:sdtPr>
          <w:tag w:val="goog_rdk_84"/>
        </w:sdtPr>
        <w:sdtContent>
          <w:ins w:author="arsh sharma" w:id="43" w:date="2024-12-18T04:10:20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 in wetland soil</w:t>
      </w:r>
      <w:sdt>
        <w:sdtPr>
          <w:tag w:val="goog_rdk_85"/>
        </w:sdtPr>
        <w:sdtContent>
          <w:ins w:author="arsh sharma" w:id="44" w:date="2024-12-18T04:07:40Z">
            <w:r w:rsidDel="00000000" w:rsidR="00000000" w:rsidRPr="00000000">
              <w:rPr>
                <w:rFonts w:ascii="Times New Roman" w:cs="Times New Roman" w:eastAsia="Times New Roman" w:hAnsi="Times New Roman"/>
                <w:sz w:val="24"/>
                <w:szCs w:val="24"/>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(Figure 2D)</w:t>
            </w:r>
          </w:ins>
          <w:sdt>
            <w:sdtPr>
              <w:tag w:val="goog_rdk_86"/>
            </w:sdtPr>
            <w:sdtContent>
              <w:commentRangeStart w:id="10"/>
            </w:sdtContent>
          </w:sdt>
          <w:ins w:author="arsh sharma" w:id="44" w:date="2024-12-18T04:07:40Z">
            <w:sdt>
              <w:sdtPr>
                <w:tag w:val="goog_rdk_87"/>
              </w:sdtPr>
              <w:sdtContent>
                <w:commentRangeStart w:id="11"/>
              </w:sdtContent>
            </w:sdt>
            <w:r w:rsidDel="00000000" w:rsidR="00000000" w:rsidRPr="00000000">
              <w:rPr>
                <w:rFonts w:ascii="Times New Roman" w:cs="Times New Roman" w:eastAsia="Times New Roman" w:hAnsi="Times New Roman"/>
                <w:sz w:val="24"/>
                <w:szCs w:val="24"/>
                <w:rtl w:val="0"/>
              </w:rPr>
              <w:t xml:space="preserve">, suggesting that the microbial community's distribution of species remains relatively uniform across all C:N ranges.</w:t>
            </w:r>
          </w:ins>
        </w:sdtContent>
      </w:sdt>
      <w:sdt>
        <w:sdtPr>
          <w:tag w:val="goog_rdk_88"/>
        </w:sdtPr>
        <w:sdtContent>
          <w:del w:author="arsh sharma" w:id="44" w:date="2024-12-18T04:07:40Z">
            <w:r w:rsidDel="00000000" w:rsidR="00000000" w:rsidRPr="00000000">
              <w:rPr>
                <w:rFonts w:ascii="Times New Roman" w:cs="Times New Roman" w:eastAsia="Times New Roman" w:hAnsi="Times New Roman"/>
                <w:sz w:val="24"/>
                <w:szCs w:val="24"/>
                <w:rtl w:val="0"/>
              </w:rPr>
              <w:delText xml:space="preserve"> </w:delTex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delText xml:space="preserve">(Figure 2D)</w:delText>
            </w:r>
          </w:del>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Taxonomic abundance patterns align</w:t>
      </w:r>
      <w:sdt>
        <w:sdtPr>
          <w:tag w:val="goog_rdk_89"/>
        </w:sdtPr>
        <w:sdtContent>
          <w:ins w:author="Microsoft Office User" w:id="45" w:date="2024-12-13T15:07:00Z">
            <w:r w:rsidDel="00000000" w:rsidR="00000000" w:rsidRPr="00000000">
              <w:rPr>
                <w:rFonts w:ascii="Times New Roman" w:cs="Times New Roman" w:eastAsia="Times New Roman" w:hAnsi="Times New Roman"/>
                <w:b w:val="1"/>
                <w:sz w:val="24"/>
                <w:szCs w:val="24"/>
                <w:rtl w:val="0"/>
              </w:rPr>
              <w:t xml:space="preserve">ed</w:t>
            </w:r>
          </w:ins>
        </w:sdtContent>
      </w:sdt>
      <w:r w:rsidDel="00000000" w:rsidR="00000000" w:rsidRPr="00000000">
        <w:rPr>
          <w:rFonts w:ascii="Times New Roman" w:cs="Times New Roman" w:eastAsia="Times New Roman" w:hAnsi="Times New Roman"/>
          <w:b w:val="1"/>
          <w:sz w:val="24"/>
          <w:szCs w:val="24"/>
          <w:rtl w:val="0"/>
        </w:rPr>
        <w:t xml:space="preserve"> with microbial diversity in wetland soil but diverge in forest soil. </w:t>
      </w:r>
      <w:r w:rsidDel="00000000" w:rsidR="00000000" w:rsidRPr="00000000">
        <w:rPr>
          <w:rFonts w:ascii="Times New Roman" w:cs="Times New Roman" w:eastAsia="Times New Roman" w:hAnsi="Times New Roman"/>
          <w:sz w:val="24"/>
          <w:szCs w:val="24"/>
          <w:rtl w:val="0"/>
        </w:rPr>
        <w:t xml:space="preserve">Differential abundance analysis using DESeq2 identified unique </w:t>
      </w:r>
      <w:sdt>
        <w:sdtPr>
          <w:tag w:val="goog_rdk_90"/>
        </w:sdtPr>
        <w:sdtContent>
          <w:del w:author="arsh sharma" w:id="46" w:date="2024-12-18T04:10:54Z"/>
          <w:sdt>
            <w:sdtPr>
              <w:tag w:val="goog_rdk_91"/>
            </w:sdtPr>
            <w:sdtContent>
              <w:commentRangeStart w:id="12"/>
            </w:sdtContent>
          </w:sdt>
          <w:del w:author="arsh sharma" w:id="46" w:date="2024-12-18T04:10:54Z">
            <w:r w:rsidDel="00000000" w:rsidR="00000000" w:rsidRPr="00000000">
              <w:rPr>
                <w:rFonts w:ascii="Times New Roman" w:cs="Times New Roman" w:eastAsia="Times New Roman" w:hAnsi="Times New Roman"/>
                <w:sz w:val="24"/>
                <w:szCs w:val="24"/>
                <w:rtl w:val="0"/>
              </w:rPr>
              <w:delText xml:space="preserve">amplicon sequence variants (</w:delText>
            </w:r>
          </w:del>
        </w:sdtContent>
      </w:sdt>
      <w:r w:rsidDel="00000000" w:rsidR="00000000" w:rsidRPr="00000000">
        <w:rPr>
          <w:rFonts w:ascii="Times New Roman" w:cs="Times New Roman" w:eastAsia="Times New Roman" w:hAnsi="Times New Roman"/>
          <w:sz w:val="24"/>
          <w:szCs w:val="24"/>
          <w:rtl w:val="0"/>
        </w:rPr>
        <w:t xml:space="preserve">ASVs</w:t>
      </w:r>
      <w:sdt>
        <w:sdtPr>
          <w:tag w:val="goog_rdk_92"/>
        </w:sdtPr>
        <w:sdtContent>
          <w:del w:author="arsh sharma" w:id="47" w:date="2024-12-18T04:11:02Z">
            <w:r w:rsidDel="00000000" w:rsidR="00000000" w:rsidRPr="00000000">
              <w:rPr>
                <w:rFonts w:ascii="Times New Roman" w:cs="Times New Roman" w:eastAsia="Times New Roman" w:hAnsi="Times New Roman"/>
                <w:sz w:val="24"/>
                <w:szCs w:val="24"/>
                <w:rtl w:val="0"/>
              </w:rPr>
              <w:delText xml:space="preserve">)</w:delText>
            </w:r>
          </w:del>
        </w:sdtContent>
      </w:sdt>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across C:N ratio ranges for both ecosystems. For both forest and wetland soil, the high C:N ratio range consistently exhibited a greater abundance of unique taxa compared to the low C:N range (Table 1). In wetland soil, these taxonomic trends correlated with increasing microbial diversity at higher C:N ratios, as indicated by Faith’s Phylogenetic Diversity (PD) (Figure 2C). </w:t>
      </w:r>
      <w:sdt>
        <w:sdtPr>
          <w:tag w:val="goog_rdk_93"/>
        </w:sdtPr>
        <w:sdtContent>
          <w:commentRangeStart w:id="13"/>
        </w:sdtContent>
      </w:sdt>
      <w:r w:rsidDel="00000000" w:rsidR="00000000" w:rsidRPr="00000000">
        <w:rPr>
          <w:rFonts w:ascii="Times New Roman" w:cs="Times New Roman" w:eastAsia="Times New Roman" w:hAnsi="Times New Roman"/>
          <w:sz w:val="24"/>
          <w:szCs w:val="24"/>
          <w:rtl w:val="0"/>
        </w:rPr>
        <w:t xml:space="preserve">However, in forest soil, despite lower microbial diversity at higher C:N ratios (Figure 2A-B), the high C:N range supported a greater </w:t>
      </w:r>
      <w:sdt>
        <w:sdtPr>
          <w:tag w:val="goog_rdk_94"/>
        </w:sdtPr>
        <w:sdtContent>
          <w:ins w:author="arsh sharma" w:id="48" w:date="2024-12-18T04:12:06Z">
            <w:r w:rsidDel="00000000" w:rsidR="00000000" w:rsidRPr="00000000">
              <w:rPr>
                <w:rFonts w:ascii="Times New Roman" w:cs="Times New Roman" w:eastAsia="Times New Roman" w:hAnsi="Times New Roman"/>
                <w:sz w:val="24"/>
                <w:szCs w:val="24"/>
                <w:rtl w:val="0"/>
              </w:rPr>
              <w:t xml:space="preserve">number of</w:t>
            </w:r>
          </w:ins>
        </w:sdtContent>
      </w:sdt>
      <w:sdt>
        <w:sdtPr>
          <w:tag w:val="goog_rdk_95"/>
        </w:sdtPr>
        <w:sdtContent>
          <w:ins w:author="arsh sharma" w:id="49" w:date="2024-12-18T04:11:48Z">
            <w:sdt>
              <w:sdtPr>
                <w:tag w:val="goog_rdk_96"/>
              </w:sdtPr>
              <w:sdtContent>
                <w:del w:author="arsh sharma" w:id="48" w:date="2024-12-18T04:12:06Z">
                  <w:r w:rsidDel="00000000" w:rsidR="00000000" w:rsidRPr="00000000">
                    <w:rPr>
                      <w:rFonts w:ascii="Times New Roman" w:cs="Times New Roman" w:eastAsia="Times New Roman" w:hAnsi="Times New Roman"/>
                      <w:sz w:val="24"/>
                      <w:szCs w:val="24"/>
                      <w:rtl w:val="0"/>
                    </w:rPr>
                    <w:delText xml:space="preserve">number</w:delText>
                  </w:r>
                </w:del>
              </w:sdtContent>
            </w:sdt>
          </w:ins>
        </w:sdtContent>
      </w:sdt>
      <w:sdt>
        <w:sdtPr>
          <w:tag w:val="goog_rdk_97"/>
        </w:sdtPr>
        <w:sdtContent>
          <w:del w:author="arsh sharma" w:id="48" w:date="2024-12-18T04:12:06Z">
            <w:r w:rsidDel="00000000" w:rsidR="00000000" w:rsidRPr="00000000">
              <w:rPr>
                <w:rFonts w:ascii="Times New Roman" w:cs="Times New Roman" w:eastAsia="Times New Roman" w:hAnsi="Times New Roman"/>
                <w:sz w:val="24"/>
                <w:szCs w:val="24"/>
                <w:rtl w:val="0"/>
              </w:rPr>
              <w:delText xml:space="preserve">abundance </w:delText>
            </w:r>
            <w:r w:rsidDel="00000000" w:rsidR="00000000" w:rsidRPr="00000000">
              <w:rPr>
                <w:rFonts w:ascii="Times New Roman" w:cs="Times New Roman" w:eastAsia="Times New Roman" w:hAnsi="Times New Roman"/>
                <w:sz w:val="24"/>
                <w:szCs w:val="24"/>
                <w:rtl w:val="0"/>
              </w:rPr>
              <w:delText xml:space="preserve">of</w:delText>
            </w:r>
          </w:del>
        </w:sdtContent>
      </w:sdt>
      <w:r w:rsidDel="00000000" w:rsidR="00000000" w:rsidRPr="00000000">
        <w:rPr>
          <w:rFonts w:ascii="Times New Roman" w:cs="Times New Roman" w:eastAsia="Times New Roman" w:hAnsi="Times New Roman"/>
          <w:sz w:val="24"/>
          <w:szCs w:val="24"/>
          <w:rtl w:val="0"/>
        </w:rPr>
        <w:t xml:space="preserve"> unique taxa. </w:t>
      </w:r>
      <w:sdt>
        <w:sdtPr>
          <w:tag w:val="goog_rdk_98"/>
        </w:sdtPr>
        <w:sdtContent>
          <w:ins w:author="arsh sharma" w:id="50" w:date="2024-12-18T04:16:28Z">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This may indicate a shift at the high C:N range toward an increased presence of unique taxa that are more closely related phylogenetically.</w:t>
            </w:r>
          </w:ins>
        </w:sdtContent>
      </w:sdt>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sz w:val="24"/>
          <w:szCs w:val="24"/>
        </w:rPr>
      </w:pPr>
      <w:sdt>
        <w:sdtPr>
          <w:tag w:val="goog_rdk_99"/>
        </w:sdtPr>
        <w:sdtContent>
          <w:commentRangeStart w:id="14"/>
        </w:sdtContent>
      </w:sdt>
      <w:sdt>
        <w:sdtPr>
          <w:tag w:val="goog_rdk_100"/>
        </w:sdtPr>
        <w:sdtContent>
          <w:commentRangeStart w:id="15"/>
        </w:sdtContent>
      </w:sdt>
      <w:r w:rsidDel="00000000" w:rsidR="00000000" w:rsidRPr="00000000">
        <w:rPr>
          <w:rFonts w:ascii="Times New Roman" w:cs="Times New Roman" w:eastAsia="Times New Roman" w:hAnsi="Times New Roman"/>
          <w:b w:val="1"/>
          <w:sz w:val="24"/>
          <w:szCs w:val="24"/>
          <w:rtl w:val="0"/>
        </w:rPr>
        <w:t xml:space="preserve">Indicator </w:t>
      </w:r>
      <w:sdt>
        <w:sdtPr>
          <w:tag w:val="goog_rdk_101"/>
        </w:sdtPr>
        <w:sdtContent>
          <w:ins w:author="Samantha Mar" w:id="51" w:date="2024-12-13T13:00:00Z">
            <w:r w:rsidDel="00000000" w:rsidR="00000000" w:rsidRPr="00000000">
              <w:rPr>
                <w:rFonts w:ascii="Times New Roman" w:cs="Times New Roman" w:eastAsia="Times New Roman" w:hAnsi="Times New Roman"/>
                <w:b w:val="1"/>
                <w:sz w:val="24"/>
                <w:szCs w:val="24"/>
                <w:rtl w:val="0"/>
              </w:rPr>
              <w:t xml:space="preserve">s</w:t>
            </w:r>
          </w:ins>
        </w:sdtContent>
      </w:sdt>
      <w:sdt>
        <w:sdtPr>
          <w:tag w:val="goog_rdk_102"/>
        </w:sdtPr>
        <w:sdtContent>
          <w:del w:author="Samantha Mar" w:id="51" w:date="2024-12-13T13:00:00Z">
            <w:r w:rsidDel="00000000" w:rsidR="00000000" w:rsidRPr="00000000">
              <w:rPr>
                <w:rFonts w:ascii="Times New Roman" w:cs="Times New Roman" w:eastAsia="Times New Roman" w:hAnsi="Times New Roman"/>
                <w:b w:val="1"/>
                <w:sz w:val="24"/>
                <w:szCs w:val="24"/>
                <w:rtl w:val="0"/>
              </w:rPr>
              <w:delText xml:space="preserve">S</w:delText>
            </w:r>
          </w:del>
        </w:sdtContent>
      </w:sdt>
      <w:r w:rsidDel="00000000" w:rsidR="00000000" w:rsidRPr="00000000">
        <w:rPr>
          <w:rFonts w:ascii="Times New Roman" w:cs="Times New Roman" w:eastAsia="Times New Roman" w:hAnsi="Times New Roman"/>
          <w:b w:val="1"/>
          <w:sz w:val="24"/>
          <w:szCs w:val="24"/>
          <w:rtl w:val="0"/>
        </w:rPr>
        <w:t xml:space="preserve">pecies </w:t>
      </w:r>
      <w:sdt>
        <w:sdtPr>
          <w:tag w:val="goog_rdk_103"/>
        </w:sdtPr>
        <w:sdtContent>
          <w:ins w:author="Samantha Mar" w:id="52" w:date="2024-12-13T13:00:00Z">
            <w:r w:rsidDel="00000000" w:rsidR="00000000" w:rsidRPr="00000000">
              <w:rPr>
                <w:rFonts w:ascii="Times New Roman" w:cs="Times New Roman" w:eastAsia="Times New Roman" w:hAnsi="Times New Roman"/>
                <w:b w:val="1"/>
                <w:sz w:val="24"/>
                <w:szCs w:val="24"/>
                <w:rtl w:val="0"/>
              </w:rPr>
              <w:t xml:space="preserve">a</w:t>
            </w:r>
          </w:ins>
        </w:sdtContent>
      </w:sdt>
      <w:sdt>
        <w:sdtPr>
          <w:tag w:val="goog_rdk_104"/>
        </w:sdtPr>
        <w:sdtContent>
          <w:del w:author="Samantha Mar" w:id="52" w:date="2024-12-13T13:00:00Z">
            <w:r w:rsidDel="00000000" w:rsidR="00000000" w:rsidRPr="00000000">
              <w:rPr>
                <w:rFonts w:ascii="Times New Roman" w:cs="Times New Roman" w:eastAsia="Times New Roman" w:hAnsi="Times New Roman"/>
                <w:b w:val="1"/>
                <w:sz w:val="24"/>
                <w:szCs w:val="24"/>
                <w:rtl w:val="0"/>
              </w:rPr>
              <w:delText xml:space="preserve">A</w:delText>
            </w:r>
          </w:del>
        </w:sdtContent>
      </w:sdt>
      <w:r w:rsidDel="00000000" w:rsidR="00000000" w:rsidRPr="00000000">
        <w:rPr>
          <w:rFonts w:ascii="Times New Roman" w:cs="Times New Roman" w:eastAsia="Times New Roman" w:hAnsi="Times New Roman"/>
          <w:b w:val="1"/>
          <w:sz w:val="24"/>
          <w:szCs w:val="24"/>
          <w:rtl w:val="0"/>
        </w:rPr>
        <w:t xml:space="preserve">nalysis </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b w:val="1"/>
          <w:sz w:val="24"/>
          <w:szCs w:val="24"/>
          <w:rtl w:val="0"/>
        </w:rPr>
        <w:t xml:space="preserve">revealed a significant presence of common indicator species across select C:N ranges in both forest and wetlands soil samples. </w:t>
      </w:r>
      <w:r w:rsidDel="00000000" w:rsidR="00000000" w:rsidRPr="00000000">
        <w:rPr>
          <w:rFonts w:ascii="Times New Roman" w:cs="Times New Roman" w:eastAsia="Times New Roman" w:hAnsi="Times New Roman"/>
          <w:sz w:val="24"/>
          <w:szCs w:val="24"/>
          <w:rtl w:val="0"/>
        </w:rPr>
        <w:t xml:space="preserve">Analysis of indicator species provided further insight into taxonomic patterns across C:N ranges. When comparing the differential abundance of taxa across the C:N ranges of intermediate vs. low for forest samples and high vs. intermediate for wetland samples, relatively few taxa showed significant changes between these categories in each respective ecosystem (Table 1). This was supported by the Indicator Species Analysis, which revealed distinct ecological patterns (Figure 3). In forest soil, 43% of the indicator species were common between intermediate and low C:N ranges (Figure 3A), suggesting similar ecological niches in these ranges. Conversely, in wetland soil, 8</w:t>
      </w:r>
      <w:sdt>
        <w:sdtPr>
          <w:tag w:val="goog_rdk_105"/>
        </w:sdtPr>
        <w:sdtContent>
          <w:ins w:author="Samantha Mar" w:id="53" w:date="2024-12-13T13:06:00Z">
            <w:r w:rsidDel="00000000" w:rsidR="00000000" w:rsidRPr="00000000">
              <w:rPr>
                <w:rFonts w:ascii="Times New Roman" w:cs="Times New Roman" w:eastAsia="Times New Roman" w:hAnsi="Times New Roman"/>
                <w:sz w:val="24"/>
                <w:szCs w:val="24"/>
                <w:rtl w:val="0"/>
              </w:rPr>
              <w:t xml:space="preserve">0</w:t>
            </w:r>
          </w:ins>
        </w:sdtContent>
      </w:sdt>
      <w:sdt>
        <w:sdtPr>
          <w:tag w:val="goog_rdk_106"/>
        </w:sdtPr>
        <w:sdtContent>
          <w:del w:author="Samantha Mar" w:id="53" w:date="2024-12-13T13:06:00Z">
            <w:r w:rsidDel="00000000" w:rsidR="00000000" w:rsidRPr="00000000">
              <w:rPr>
                <w:rFonts w:ascii="Times New Roman" w:cs="Times New Roman" w:eastAsia="Times New Roman" w:hAnsi="Times New Roman"/>
                <w:sz w:val="24"/>
                <w:szCs w:val="24"/>
                <w:rtl w:val="0"/>
              </w:rPr>
              <w:delText xml:space="preserve">9</w:delText>
            </w:r>
          </w:del>
        </w:sdtContent>
      </w:sdt>
      <w:r w:rsidDel="00000000" w:rsidR="00000000" w:rsidRPr="00000000">
        <w:rPr>
          <w:rFonts w:ascii="Times New Roman" w:cs="Times New Roman" w:eastAsia="Times New Roman" w:hAnsi="Times New Roman"/>
          <w:sz w:val="24"/>
          <w:szCs w:val="24"/>
          <w:rtl w:val="0"/>
        </w:rPr>
        <w:t xml:space="preserve">% of the indicator species were common between high and intermediate C:N ranges (Figure 3B), reflecting comparable niches in these ranges. For wetlands soil samples specifically, very few, if any, unique indicator species were identified within any of the C:N ranges (Figure 3B). </w:t>
      </w:r>
    </w:p>
    <w:p w:rsidR="00000000" w:rsidDel="00000000" w:rsidP="00000000" w:rsidRDefault="00000000" w:rsidRPr="00000000" w14:paraId="0000002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functional analysis reveal</w:t>
      </w:r>
      <w:sdt>
        <w:sdtPr>
          <w:tag w:val="goog_rdk_107"/>
        </w:sdtPr>
        <w:sdtContent>
          <w:ins w:author="Microsoft Office User" w:id="54" w:date="2024-12-13T15:07:00Z">
            <w:r w:rsidDel="00000000" w:rsidR="00000000" w:rsidRPr="00000000">
              <w:rPr>
                <w:rFonts w:ascii="Times New Roman" w:cs="Times New Roman" w:eastAsia="Times New Roman" w:hAnsi="Times New Roman"/>
                <w:b w:val="1"/>
                <w:sz w:val="24"/>
                <w:szCs w:val="24"/>
                <w:rtl w:val="0"/>
              </w:rPr>
              <w:t xml:space="preserve">ed</w:t>
            </w:r>
          </w:ins>
        </w:sdtContent>
      </w:sdt>
      <w:sdt>
        <w:sdtPr>
          <w:tag w:val="goog_rdk_108"/>
        </w:sdtPr>
        <w:sdtContent>
          <w:del w:author="Microsoft Office User" w:id="54" w:date="2024-12-13T15:07:00Z">
            <w:r w:rsidDel="00000000" w:rsidR="00000000" w:rsidRPr="00000000">
              <w:rPr>
                <w:rFonts w:ascii="Times New Roman" w:cs="Times New Roman" w:eastAsia="Times New Roman" w:hAnsi="Times New Roman"/>
                <w:b w:val="1"/>
                <w:sz w:val="24"/>
                <w:szCs w:val="24"/>
                <w:rtl w:val="0"/>
              </w:rPr>
              <w:delText xml:space="preserve">s</w:delText>
            </w:r>
          </w:del>
        </w:sdtContent>
      </w:sdt>
      <w:r w:rsidDel="00000000" w:rsidR="00000000" w:rsidRPr="00000000">
        <w:rPr>
          <w:rFonts w:ascii="Times New Roman" w:cs="Times New Roman" w:eastAsia="Times New Roman" w:hAnsi="Times New Roman"/>
          <w:b w:val="1"/>
          <w:sz w:val="24"/>
          <w:szCs w:val="24"/>
          <w:rtl w:val="0"/>
        </w:rPr>
        <w:t xml:space="preserve"> contrasting metabolic pathway abundance changes across C:N ratios in forest and wetland soils. </w:t>
      </w:r>
      <w:r w:rsidDel="00000000" w:rsidR="00000000" w:rsidRPr="00000000">
        <w:rPr>
          <w:rFonts w:ascii="Times New Roman" w:cs="Times New Roman" w:eastAsia="Times New Roman" w:hAnsi="Times New Roman"/>
          <w:sz w:val="24"/>
          <w:szCs w:val="24"/>
          <w:rtl w:val="0"/>
        </w:rPr>
        <w:t xml:space="preserve">A predictive functional analysis using PICRUSt2 was conducted to evaluate whether changes in the abundance of unique taxonomic groups correspond with shifts in unique metabolic pathways across C:N ranges. In forest soil, the high C:N range led to the downregulation of unique metabolic pathways, with a greater number of pathways downregulated at higher C:N ratios compared to the lower and intermediate C:N ranges (Table 2).</w:t>
      </w:r>
      <w:sdt>
        <w:sdtPr>
          <w:tag w:val="goog_rdk_109"/>
        </w:sdtPr>
        <w:sdtContent>
          <w:ins w:author="arsh sharma" w:id="55" w:date="2024-12-18T04:17:43Z">
            <w:r w:rsidDel="00000000" w:rsidR="00000000" w:rsidRPr="00000000">
              <w:rPr>
                <w:rFonts w:ascii="Times New Roman" w:cs="Times New Roman" w:eastAsia="Times New Roman" w:hAnsi="Times New Roman"/>
                <w:sz w:val="24"/>
                <w:szCs w:val="24"/>
                <w:rtl w:val="0"/>
              </w:rPr>
              <w:t xml:space="preserve"> However, the few </w:t>
            </w:r>
            <w:r w:rsidDel="00000000" w:rsidR="00000000" w:rsidRPr="00000000">
              <w:rPr>
                <w:rFonts w:ascii="Times New Roman" w:cs="Times New Roman" w:eastAsia="Times New Roman" w:hAnsi="Times New Roman"/>
                <w:sz w:val="24"/>
                <w:szCs w:val="24"/>
                <w:rtl w:val="0"/>
              </w:rPr>
              <w:t xml:space="preserve">synthesis</w:t>
            </w:r>
            <w:r w:rsidDel="00000000" w:rsidR="00000000" w:rsidRPr="00000000">
              <w:rPr>
                <w:rFonts w:ascii="Times New Roman" w:cs="Times New Roman" w:eastAsia="Times New Roman" w:hAnsi="Times New Roman"/>
                <w:sz w:val="24"/>
                <w:szCs w:val="24"/>
                <w:rtl w:val="0"/>
              </w:rPr>
              <w:t xml:space="preserve"> pathways upregulated at the high C:N range corresponded to antibiotic synthesis (Figure S1A), suggesting competitive strategies at this C:N range.</w:t>
            </w:r>
          </w:ins>
        </w:sdtContent>
      </w:sdt>
      <w:r w:rsidDel="00000000" w:rsidR="00000000" w:rsidRPr="00000000">
        <w:rPr>
          <w:rFonts w:ascii="Times New Roman" w:cs="Times New Roman" w:eastAsia="Times New Roman" w:hAnsi="Times New Roman"/>
          <w:sz w:val="24"/>
          <w:szCs w:val="24"/>
          <w:rtl w:val="0"/>
        </w:rPr>
        <w:t xml:space="preserve"> In contrast, wetland soil exhibited minor changes in the regulation of unique metabolic pathways across C:N ranges (Table 2), suggesting functional redundancy within the microbial communities across all </w:t>
      </w:r>
      <w:sdt>
        <w:sdtPr>
          <w:tag w:val="goog_rdk_110"/>
        </w:sdtPr>
        <w:sdtContent>
          <w:commentRangeStart w:id="16"/>
        </w:sdtContent>
      </w:sdt>
      <w:r w:rsidDel="00000000" w:rsidR="00000000" w:rsidRPr="00000000">
        <w:rPr>
          <w:rFonts w:ascii="Times New Roman" w:cs="Times New Roman" w:eastAsia="Times New Roman" w:hAnsi="Times New Roman"/>
          <w:sz w:val="24"/>
          <w:szCs w:val="24"/>
          <w:rtl w:val="0"/>
        </w:rPr>
        <w:t xml:space="preserve">ranges</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reveals distinct patterns in microbial diversity, taxonomic composition, and functional potential between forest and wetland soils, influenced by varying C:N ratios. Beta diversity analysis highlighted the compositional divergence of microbial communities between these ecosystems, with forest and wetland soils clustering separately in ordination space (Figure 1A). Furthermore, wetland soil samples displayed higher diversity compared to forest soil samples at all C:N ranges (Figure 1B). This finding does not validate previous findings, which highlighted inconsistent diversity differences across forest and wetland samples </w:t>
      </w:r>
      <w:hyperlink r:id="rId75">
        <w:r w:rsidDel="00000000" w:rsidR="00000000" w:rsidRPr="00000000">
          <w:rPr>
            <w:rFonts w:ascii="Times New Roman" w:cs="Times New Roman" w:eastAsia="Times New Roman" w:hAnsi="Times New Roman"/>
            <w:sz w:val="24"/>
            <w:szCs w:val="24"/>
            <w:rtl w:val="0"/>
          </w:rPr>
          <w:t xml:space="preserve">(46)</w:t>
        </w:r>
      </w:hyperlink>
      <w:r w:rsidDel="00000000" w:rsidR="00000000" w:rsidRPr="00000000">
        <w:rPr>
          <w:rFonts w:ascii="Times New Roman" w:cs="Times New Roman" w:eastAsia="Times New Roman" w:hAnsi="Times New Roman"/>
          <w:sz w:val="24"/>
          <w:szCs w:val="24"/>
          <w:rtl w:val="0"/>
        </w:rPr>
        <w:t xml:space="preserve">. This difference in finding could be due to the unique wetland environments analyzed.</w:t>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compositional divergence observed between forest and wetland ecosystems, microbial diversity within each ecosystem exhibited contrasting trends: wetland soils supported higher overall diversity and phylogenetic enrichment at elevated C:N ratios (Figure 2C), whereas forest soils displayed a decline in diversity and evenness under the same conditions (Figure 2A-B). These findings align with previous studies, where low C:N ratios in forest soil have been shown to promote bacterial diversity </w:t>
      </w:r>
      <w:hyperlink r:id="rId76">
        <w:r w:rsidDel="00000000" w:rsidR="00000000" w:rsidRPr="00000000">
          <w:rPr>
            <w:rFonts w:ascii="Times New Roman" w:cs="Times New Roman" w:eastAsia="Times New Roman" w:hAnsi="Times New Roman"/>
            <w:sz w:val="24"/>
            <w:szCs w:val="24"/>
            <w:rtl w:val="0"/>
          </w:rPr>
          <w:t xml:space="preserve">(47, 48)</w:t>
        </w:r>
      </w:hyperlink>
      <w:r w:rsidDel="00000000" w:rsidR="00000000" w:rsidRPr="00000000">
        <w:rPr>
          <w:rFonts w:ascii="Times New Roman" w:cs="Times New Roman" w:eastAsia="Times New Roman" w:hAnsi="Times New Roman"/>
          <w:sz w:val="24"/>
          <w:szCs w:val="24"/>
          <w:rtl w:val="0"/>
        </w:rPr>
        <w:t xml:space="preserve">. In contrast, artificially constructed wetlands supplemented with litter containing high C:N ratios demonstrated higher microbial diversities </w:t>
      </w:r>
      <w:hyperlink r:id="rId77">
        <w:r w:rsidDel="00000000" w:rsidR="00000000" w:rsidRPr="00000000">
          <w:rPr>
            <w:rFonts w:ascii="Times New Roman" w:cs="Times New Roman" w:eastAsia="Times New Roman" w:hAnsi="Times New Roman"/>
            <w:sz w:val="24"/>
            <w:szCs w:val="24"/>
            <w:rtl w:val="0"/>
          </w:rPr>
          <w:t xml:space="preserve">(49)</w:t>
        </w:r>
      </w:hyperlink>
      <w:r w:rsidDel="00000000" w:rsidR="00000000" w:rsidRPr="00000000">
        <w:rPr>
          <w:rFonts w:ascii="Times New Roman" w:cs="Times New Roman" w:eastAsia="Times New Roman" w:hAnsi="Times New Roman"/>
          <w:sz w:val="24"/>
          <w:szCs w:val="24"/>
          <w:rtl w:val="0"/>
        </w:rPr>
        <w:t xml:space="preserve">, supporting our observations of phylogenetic enrichment in wetland soils at elevated C:N ratios (Figure 2C). These patterns suggest that the microbial community responses to C:N ratio variations are ecosystem-specific, with forest soils favoring lower C:N ratios for higher diversity and wetlands benefiting from higher C:N ratios. </w:t>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notable point regarding the diversity results is that wetlands soil samples did not show significant differences across C:N ranges when using Shannon’s Evenness (Figure 2D), despite showing a trend when using Faith’s Phylogenetic Diversity (Figure 2C). This stability in evenness suggests that while the phylogenetic diversity of species may vary across C:N ranges, the overall balance in how they are distributed within the community does not shift dramatically. The relative proportions of different species are maintained, indicating that no single species or group of species becomes significantly more or less dominant. This is further emphasized by the result garnered from </w:t>
      </w:r>
      <w:sdt>
        <w:sdtPr>
          <w:tag w:val="goog_rdk_111"/>
        </w:sdtPr>
        <w:sdtContent>
          <w:commentRangeStart w:id="17"/>
        </w:sdtContent>
      </w:sdt>
      <w:sdt>
        <w:sdtPr>
          <w:tag w:val="goog_rdk_112"/>
        </w:sdtPr>
        <w:sdtContent>
          <w:commentRangeStart w:id="18"/>
        </w:sdtContent>
      </w:sdt>
      <w:r w:rsidDel="00000000" w:rsidR="00000000" w:rsidRPr="00000000">
        <w:rPr>
          <w:rFonts w:ascii="Times New Roman" w:cs="Times New Roman" w:eastAsia="Times New Roman" w:hAnsi="Times New Roman"/>
          <w:sz w:val="24"/>
          <w:szCs w:val="24"/>
          <w:rtl w:val="0"/>
        </w:rPr>
        <w:t xml:space="preserve">Indicator Species Analysis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which showed that none of the 3 C:N ranges have high proportions of unique indicator species (Figure 3B). Current literature remains limited regarding the connection between C:N ratio and species indicative of specific C:N ranges. Our result may help elucidate this connection for wetland soil systems, showing that C:N ranges do not drive differentiation of indicator species. </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sdt>
        <w:sdtPr>
          <w:tag w:val="goog_rdk_113"/>
        </w:sdtPr>
        <w:sdtContent>
          <w:commentRangeStart w:id="19"/>
        </w:sdtContent>
      </w:sdt>
      <w:sdt>
        <w:sdtPr>
          <w:tag w:val="goog_rdk_114"/>
        </w:sdtPr>
        <w:sdtContent>
          <w:commentRangeStart w:id="20"/>
        </w:sdtContent>
      </w:sdt>
      <w:r w:rsidDel="00000000" w:rsidR="00000000" w:rsidRPr="00000000">
        <w:rPr>
          <w:rFonts w:ascii="Times New Roman" w:cs="Times New Roman" w:eastAsia="Times New Roman" w:hAnsi="Times New Roman"/>
          <w:sz w:val="24"/>
          <w:szCs w:val="24"/>
          <w:rtl w:val="0"/>
        </w:rPr>
        <w:t xml:space="preserve">Taxonomic analyses </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further emphasized the divergent patterns in diversity for both soil types</w:t>
      </w:r>
      <w:sdt>
        <w:sdtPr>
          <w:tag w:val="goog_rdk_115"/>
        </w:sdtPr>
        <w:sdtContent>
          <w:ins w:author="Ramdeep Kailay" w:id="56" w:date="2024-12-18T04:24:05Z">
            <w:r w:rsidDel="00000000" w:rsidR="00000000" w:rsidRPr="00000000">
              <w:rPr>
                <w:rFonts w:ascii="Times New Roman" w:cs="Times New Roman" w:eastAsia="Times New Roman" w:hAnsi="Times New Roman"/>
                <w:sz w:val="24"/>
                <w:szCs w:val="24"/>
                <w:rtl w:val="0"/>
              </w:rPr>
              <w:t xml:space="preserve"> (Table 1)</w:t>
            </w:r>
          </w:ins>
        </w:sdtContent>
      </w:sdt>
      <w:r w:rsidDel="00000000" w:rsidR="00000000" w:rsidRPr="00000000">
        <w:rPr>
          <w:rFonts w:ascii="Times New Roman" w:cs="Times New Roman" w:eastAsia="Times New Roman" w:hAnsi="Times New Roman"/>
          <w:sz w:val="24"/>
          <w:szCs w:val="24"/>
          <w:rtl w:val="0"/>
        </w:rPr>
        <w:t xml:space="preserve">. In wetland soils, the enrichment of microbial diversity at higher C:N ratios (Figure 2C) was accompanied by an increased abundance of unique taxa (Table 1), suggesting </w:t>
      </w:r>
      <w:sdt>
        <w:sdtPr>
          <w:tag w:val="goog_rdk_116"/>
        </w:sdtPr>
        <w:sdtContent>
          <w:ins w:author="arsh sharma" w:id="57" w:date="2024-12-18T04:30:27Z">
            <w:r w:rsidDel="00000000" w:rsidR="00000000" w:rsidRPr="00000000">
              <w:rPr>
                <w:rFonts w:ascii="Times New Roman" w:cs="Times New Roman" w:eastAsia="Times New Roman" w:hAnsi="Times New Roman"/>
                <w:sz w:val="24"/>
                <w:szCs w:val="24"/>
                <w:rtl w:val="0"/>
              </w:rPr>
              <w:t xml:space="preserve">that taxonomic and </w:t>
            </w:r>
            <w:r w:rsidDel="00000000" w:rsidR="00000000" w:rsidRPr="00000000">
              <w:rPr>
                <w:rFonts w:ascii="Times New Roman" w:cs="Times New Roman" w:eastAsia="Times New Roman" w:hAnsi="Times New Roman"/>
                <w:sz w:val="24"/>
                <w:szCs w:val="24"/>
                <w:rtl w:val="0"/>
              </w:rPr>
              <w:t xml:space="preserve">phylogenetic</w:t>
            </w:r>
            <w:r w:rsidDel="00000000" w:rsidR="00000000" w:rsidRPr="00000000">
              <w:rPr>
                <w:rFonts w:ascii="Times New Roman" w:cs="Times New Roman" w:eastAsia="Times New Roman" w:hAnsi="Times New Roman"/>
                <w:sz w:val="24"/>
                <w:szCs w:val="24"/>
                <w:rtl w:val="0"/>
              </w:rPr>
              <w:t xml:space="preserve"> diversity are complimentary to each other. </w:t>
            </w:r>
          </w:ins>
        </w:sdtContent>
      </w:sdt>
      <w:sdt>
        <w:sdtPr>
          <w:tag w:val="goog_rdk_117"/>
        </w:sdtPr>
        <w:sdtContent>
          <w:del w:author="arsh sharma" w:id="57" w:date="2024-12-18T04:30:27Z">
            <w:r w:rsidDel="00000000" w:rsidR="00000000" w:rsidRPr="00000000">
              <w:rPr>
                <w:rFonts w:ascii="Times New Roman" w:cs="Times New Roman" w:eastAsia="Times New Roman" w:hAnsi="Times New Roman"/>
                <w:sz w:val="24"/>
                <w:szCs w:val="24"/>
                <w:rtl w:val="0"/>
              </w:rPr>
              <w:delText xml:space="preserve">a </w:delText>
            </w:r>
          </w:del>
          <w:sdt>
            <w:sdtPr>
              <w:tag w:val="goog_rdk_118"/>
            </w:sdtPr>
            <w:sdtContent>
              <w:commentRangeStart w:id="21"/>
            </w:sdtContent>
          </w:sdt>
          <w:del w:author="arsh sharma" w:id="57" w:date="2024-12-18T04:30:27Z">
            <w:r w:rsidDel="00000000" w:rsidR="00000000" w:rsidRPr="00000000">
              <w:rPr>
                <w:rFonts w:ascii="Times New Roman" w:cs="Times New Roman" w:eastAsia="Times New Roman" w:hAnsi="Times New Roman"/>
                <w:sz w:val="24"/>
                <w:szCs w:val="24"/>
                <w:rtl w:val="0"/>
              </w:rPr>
              <w:delText xml:space="preserve">synergistic relationship</w:delTex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delText xml:space="preserve"> between taxonomic and phylogenetic diversity in this environment</w:delText>
            </w:r>
          </w:del>
        </w:sdtContent>
      </w:sdt>
      <w:r w:rsidDel="00000000" w:rsidR="00000000" w:rsidRPr="00000000">
        <w:rPr>
          <w:rFonts w:ascii="Times New Roman" w:cs="Times New Roman" w:eastAsia="Times New Roman" w:hAnsi="Times New Roman"/>
          <w:sz w:val="24"/>
          <w:szCs w:val="24"/>
          <w:rtl w:val="0"/>
        </w:rPr>
        <w:t xml:space="preserve">. In contrast, forest soils exhibited a paradox: </w:t>
      </w:r>
      <w:sdt>
        <w:sdtPr>
          <w:tag w:val="goog_rdk_119"/>
        </w:sdtPr>
        <w:sdtContent>
          <w:commentRangeStart w:id="22"/>
        </w:sdtContent>
      </w:sdt>
      <w:r w:rsidDel="00000000" w:rsidR="00000000" w:rsidRPr="00000000">
        <w:rPr>
          <w:rFonts w:ascii="Times New Roman" w:cs="Times New Roman" w:eastAsia="Times New Roman" w:hAnsi="Times New Roman"/>
          <w:sz w:val="24"/>
          <w:szCs w:val="24"/>
          <w:rtl w:val="0"/>
        </w:rPr>
        <w:t xml:space="preserve">despite a decline in microbial diversity and evenness at higher C:N ratios (Figure 2A-B), these conditions still supported a greater abundance of unique taxonomic groups compared to other C:N ranges </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(Table 1). </w:t>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functional analyses offered further insight into the divergent characteristics across the two soil types. </w:t>
      </w:r>
      <w:sdt>
        <w:sdtPr>
          <w:tag w:val="goog_rdk_120"/>
        </w:sdtPr>
        <w:sdtContent>
          <w:ins w:author="arsh sharma" w:id="58" w:date="2024-12-18T04:41:06Z">
            <w:r w:rsidDel="00000000" w:rsidR="00000000" w:rsidRPr="00000000">
              <w:rPr>
                <w:rFonts w:ascii="Times New Roman" w:cs="Times New Roman" w:eastAsia="Times New Roman" w:hAnsi="Times New Roman"/>
                <w:sz w:val="24"/>
                <w:szCs w:val="24"/>
                <w:rtl w:val="0"/>
              </w:rPr>
              <w:t xml:space="preserve">In forest soil, the high C:N range was </w:t>
            </w:r>
            <w:r w:rsidDel="00000000" w:rsidR="00000000" w:rsidRPr="00000000">
              <w:rPr>
                <w:rFonts w:ascii="Times New Roman" w:cs="Times New Roman" w:eastAsia="Times New Roman" w:hAnsi="Times New Roman"/>
                <w:sz w:val="24"/>
                <w:szCs w:val="24"/>
                <w:rtl w:val="0"/>
              </w:rPr>
              <w:t xml:space="preserve">characterized</w:t>
            </w:r>
            <w:r w:rsidDel="00000000" w:rsidR="00000000" w:rsidRPr="00000000">
              <w:rPr>
                <w:rFonts w:ascii="Times New Roman" w:cs="Times New Roman" w:eastAsia="Times New Roman" w:hAnsi="Times New Roman"/>
                <w:sz w:val="24"/>
                <w:szCs w:val="24"/>
                <w:rtl w:val="0"/>
              </w:rPr>
              <w:t xml:space="preserve"> by the downregulation of most unique metabolic pathways (Table 2), with the few upregulated synthesis pathways exclusively corresponding to antibiotic synthesis (Figure S1A). </w:t>
            </w:r>
          </w:ins>
        </w:sdtContent>
      </w:sdt>
      <w:sdt>
        <w:sdtPr>
          <w:tag w:val="goog_rdk_121"/>
        </w:sdtPr>
        <w:sdtContent>
          <w:del w:author="arsh sharma" w:id="58" w:date="2024-12-18T04:41:06Z">
            <w:r w:rsidDel="00000000" w:rsidR="00000000" w:rsidRPr="00000000">
              <w:rPr>
                <w:rFonts w:ascii="Times New Roman" w:cs="Times New Roman" w:eastAsia="Times New Roman" w:hAnsi="Times New Roman"/>
                <w:sz w:val="24"/>
                <w:szCs w:val="24"/>
                <w:rtl w:val="0"/>
              </w:rPr>
              <w:delText xml:space="preserve">In forest soil, the high C:N range was marked by the downregulation of most unique metabolic pathways (Table 2). However, of the few upregulated metabolic synthesis pathways at the high C:N range, all corresponded to antibiotic synthesis (</w:delText>
            </w:r>
          </w:del>
          <w:sdt>
            <w:sdtPr>
              <w:tag w:val="goog_rdk_122"/>
            </w:sdtPr>
            <w:sdtContent>
              <w:commentRangeStart w:id="23"/>
            </w:sdtContent>
          </w:sdt>
          <w:del w:author="arsh sharma" w:id="58" w:date="2024-12-18T04:41:06Z">
            <w:r w:rsidDel="00000000" w:rsidR="00000000" w:rsidRPr="00000000">
              <w:rPr>
                <w:rFonts w:ascii="Times New Roman" w:cs="Times New Roman" w:eastAsia="Times New Roman" w:hAnsi="Times New Roman"/>
                <w:sz w:val="24"/>
                <w:szCs w:val="24"/>
                <w:rtl w:val="0"/>
              </w:rPr>
              <w:delText xml:space="preserve">Figure S1A</w:delTex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Previous studies have demonstrated that high C:N ratios in forest soils increase carbon availability relative to nitrogen, resulting in greater nitrogen limitation </w:t>
      </w:r>
      <w:hyperlink r:id="rId78">
        <w:r w:rsidDel="00000000" w:rsidR="00000000" w:rsidRPr="00000000">
          <w:rPr>
            <w:rFonts w:ascii="Times New Roman" w:cs="Times New Roman" w:eastAsia="Times New Roman" w:hAnsi="Times New Roman"/>
            <w:sz w:val="24"/>
            <w:szCs w:val="24"/>
            <w:rtl w:val="0"/>
          </w:rPr>
          <w:t xml:space="preserve">(3, 50)</w:t>
        </w:r>
      </w:hyperlink>
      <w:r w:rsidDel="00000000" w:rsidR="00000000" w:rsidRPr="00000000">
        <w:rPr>
          <w:rFonts w:ascii="Times New Roman" w:cs="Times New Roman" w:eastAsia="Times New Roman" w:hAnsi="Times New Roman"/>
          <w:sz w:val="24"/>
          <w:szCs w:val="24"/>
          <w:rtl w:val="0"/>
        </w:rPr>
        <w:t xml:space="preserve">. This limitation reduces the diversity of microorganisms capable of surviving under such conditions </w:t>
      </w:r>
      <w:hyperlink r:id="rId79">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Furthermore, it is well-established that soil microbes upregulate antibiotic production pathways when competing for scarce resources, such as nitrogen </w:t>
      </w:r>
      <w:hyperlink r:id="rId80">
        <w:r w:rsidDel="00000000" w:rsidR="00000000" w:rsidRPr="00000000">
          <w:rPr>
            <w:rFonts w:ascii="Times New Roman" w:cs="Times New Roman" w:eastAsia="Times New Roman" w:hAnsi="Times New Roman"/>
            <w:sz w:val="24"/>
            <w:szCs w:val="24"/>
            <w:rtl w:val="0"/>
          </w:rPr>
          <w:t xml:space="preserve">(51)</w:t>
        </w:r>
      </w:hyperlink>
      <w:r w:rsidDel="00000000" w:rsidR="00000000" w:rsidRPr="00000000">
        <w:rPr>
          <w:rFonts w:ascii="Times New Roman" w:cs="Times New Roman" w:eastAsia="Times New Roman" w:hAnsi="Times New Roman"/>
          <w:sz w:val="24"/>
          <w:szCs w:val="24"/>
          <w:rtl w:val="0"/>
        </w:rPr>
        <w:t xml:space="preserve">. This resource-constrained environment may favor a microbial community dominated by highly competitive taxa, which outcompete less specialized organisms. This may explain the observed increase in unique taxonomic groups at the high C:N range (Table 1) in forest soil, suggesting that specific taxa thrive through competitive mechanisms like antibiotic production.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phenomenon may also explain why diversity (Figure 2A-B) decreases at the high C:N range, as large proportions of closely related taxa could be dominating the microbial community. </w:t>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wetland soil samples displayed functional stability across C:N ranges, with minimal changes in the abundance of unique pathways (Table 2), indicative of functional redundancy within the microbial community. This stability is further supported by the absence of significant differences in indicator species across the C:N ranges (Figure 3B), suggesting that no particular taxa are uniquely associated with any of the three C:N categories. Such an absence of distinct indicator species, in conjunction with no significant differences in Shannon's Evenness (Figure 2D), points to a balanced, consistent microbial community, where species are evenly distributed and functional roles are maintained across C:N ranges. Such functional redundancy highlights the adaptability of wetland microbes, and may serve to ensure the maintenance of critical ecological functions despite changing C:N conditions. Previous studies have similarly emphasized the finely balanced nutrient cycling and energy flow dynamics characteristic of wetland ecosystems </w:t>
      </w:r>
      <w:hyperlink r:id="rId81">
        <w:r w:rsidDel="00000000" w:rsidR="00000000" w:rsidRPr="00000000">
          <w:rPr>
            <w:rFonts w:ascii="Times New Roman" w:cs="Times New Roman" w:eastAsia="Times New Roman" w:hAnsi="Times New Roman"/>
            <w:sz w:val="24"/>
            <w:szCs w:val="24"/>
            <w:rtl w:val="0"/>
          </w:rPr>
          <w:t xml:space="preserve">(52)</w:t>
        </w:r>
      </w:hyperlink>
      <w:r w:rsidDel="00000000" w:rsidR="00000000" w:rsidRPr="00000000">
        <w:rPr>
          <w:rFonts w:ascii="Times New Roman" w:cs="Times New Roman" w:eastAsia="Times New Roman" w:hAnsi="Times New Roman"/>
          <w:sz w:val="24"/>
          <w:szCs w:val="24"/>
          <w:rtl w:val="0"/>
        </w:rPr>
        <w:t xml:space="preserve">. Together, these findings may work synergistically to underscore the buffering capacity of wetland microbial communities, enabling them to uphold ecosystem stability and resilience despite fluctuations in nutrient availability.</w:t>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limitations. </w:t>
      </w:r>
      <w:r w:rsidDel="00000000" w:rsidR="00000000" w:rsidRPr="00000000">
        <w:rPr>
          <w:rFonts w:ascii="Times New Roman" w:cs="Times New Roman" w:eastAsia="Times New Roman" w:hAnsi="Times New Roman"/>
          <w:sz w:val="24"/>
          <w:szCs w:val="24"/>
          <w:rtl w:val="0"/>
        </w:rPr>
        <w:t xml:space="preserve">The main limitation of this study was that the datasets were acquired from two separate sources </w:t>
      </w:r>
      <w:hyperlink r:id="rId82">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Analyzing two different datasets introduces the possibility of confounding environmental factors, differences in sample size, time of collection, and sample collection methodology. Specifically in terms of the methodological differences for the two datasets, it remains unknown. This is because the wetlands dataset by Balantine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was never published in a primary research paper. This introduces ambiguities in sample collection methodology of the wetlands dataset and makes it difficult to draw conclusions relating the two unique environments, if sampling methods were significantly different. Comparing the different datasets, there were also inconsistencies in sample sizes. The forest soil had a much larger sample size (574 total samples) in comparison to wetlands soil (105 total samples) after filtering out “NA” and removing samples with C:N ranges categorized as “Very Low” and “Very High”. A different sampling depth was also used for each specific dataset. For the forest soil dataset, a sampling depth of 2,500 was used. For the wetlands dataset, a sampling depth of 20,000 was chosen. While merging the datasets with a standardized sampling depth (5,000) helped ensure consistency, it could not fully address the imbalance in statistical representation between the two environments.</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limitation of our study was being unable to account for confounding variables. Previous literature has shown that other factors included in our metadata, such as pH and soil depth, have also been </w:t>
      </w:r>
      <w:sdt>
        <w:sdtPr>
          <w:tag w:val="goog_rdk_123"/>
        </w:sdtPr>
        <w:sdtContent>
          <w:del w:author="Samantha Mar" w:id="59" w:date="2024-12-13T14:07:00Z">
            <w:r w:rsidDel="00000000" w:rsidR="00000000" w:rsidRPr="00000000">
              <w:rPr>
                <w:rFonts w:ascii="Times New Roman" w:cs="Times New Roman" w:eastAsia="Times New Roman" w:hAnsi="Times New Roman"/>
                <w:sz w:val="24"/>
                <w:szCs w:val="24"/>
                <w:rtl w:val="0"/>
              </w:rPr>
              <w:delText xml:space="preserve">linked to</w:delText>
            </w:r>
          </w:del>
        </w:sdtContent>
      </w:sdt>
      <w:sdt>
        <w:sdtPr>
          <w:tag w:val="goog_rdk_124"/>
        </w:sdtPr>
        <w:sdtContent>
          <w:ins w:author="Samantha Mar" w:id="59" w:date="2024-12-13T14:07:00Z">
            <w:r w:rsidDel="00000000" w:rsidR="00000000" w:rsidRPr="00000000">
              <w:rPr>
                <w:rFonts w:ascii="Times New Roman" w:cs="Times New Roman" w:eastAsia="Times New Roman" w:hAnsi="Times New Roman"/>
                <w:sz w:val="24"/>
                <w:szCs w:val="24"/>
                <w:rtl w:val="0"/>
              </w:rPr>
              <w:t xml:space="preserve">shown to</w:t>
            </w:r>
          </w:ins>
        </w:sdtContent>
      </w:sdt>
      <w:r w:rsidDel="00000000" w:rsidR="00000000" w:rsidRPr="00000000">
        <w:rPr>
          <w:rFonts w:ascii="Times New Roman" w:cs="Times New Roman" w:eastAsia="Times New Roman" w:hAnsi="Times New Roman"/>
          <w:sz w:val="24"/>
          <w:szCs w:val="24"/>
          <w:rtl w:val="0"/>
        </w:rPr>
        <w:t xml:space="preserve"> impact</w:t>
      </w:r>
      <w:sdt>
        <w:sdtPr>
          <w:tag w:val="goog_rdk_125"/>
        </w:sdtPr>
        <w:sdtContent>
          <w:del w:author="Samantha Mar" w:id="60" w:date="2024-12-13T14:07:00Z">
            <w:r w:rsidDel="00000000" w:rsidR="00000000" w:rsidRPr="00000000">
              <w:rPr>
                <w:rFonts w:ascii="Times New Roman" w:cs="Times New Roman" w:eastAsia="Times New Roman" w:hAnsi="Times New Roman"/>
                <w:sz w:val="24"/>
                <w:szCs w:val="24"/>
                <w:rtl w:val="0"/>
              </w:rPr>
              <w:delText xml:space="preserve">ing</w:delText>
            </w:r>
          </w:del>
        </w:sdtContent>
      </w:sdt>
      <w:r w:rsidDel="00000000" w:rsidR="00000000" w:rsidRPr="00000000">
        <w:rPr>
          <w:rFonts w:ascii="Times New Roman" w:cs="Times New Roman" w:eastAsia="Times New Roman" w:hAnsi="Times New Roman"/>
          <w:sz w:val="24"/>
          <w:szCs w:val="24"/>
          <w:rtl w:val="0"/>
        </w:rPr>
        <w:t xml:space="preserve"> microbial diversity in soil </w:t>
      </w:r>
      <w:hyperlink r:id="rId83">
        <w:r w:rsidDel="00000000" w:rsidR="00000000" w:rsidRPr="00000000">
          <w:rPr>
            <w:rFonts w:ascii="Times New Roman" w:cs="Times New Roman" w:eastAsia="Times New Roman" w:hAnsi="Times New Roman"/>
            <w:sz w:val="24"/>
            <w:szCs w:val="24"/>
            <w:rtl w:val="0"/>
          </w:rPr>
          <w:t xml:space="preserve">(48, 53–55)</w:t>
        </w:r>
      </w:hyperlink>
      <w:r w:rsidDel="00000000" w:rsidR="00000000" w:rsidRPr="00000000">
        <w:rPr>
          <w:rFonts w:ascii="Times New Roman" w:cs="Times New Roman" w:eastAsia="Times New Roman" w:hAnsi="Times New Roman"/>
          <w:sz w:val="24"/>
          <w:szCs w:val="24"/>
          <w:rtl w:val="0"/>
        </w:rPr>
        <w:t xml:space="preserve">. Being unable to account for these variables restricts the ability to make strong conclusions about the findings and connections seen. Furthermore, the taxonomic results gathered show many uncultured groups or taxa that are poorly resolved in their taxonomic assignment. This limited the study’s ability to investigate the roles of organisms found to be related to specific C:N ranges, particularly for forest soil. These organisms cannot be identified </w:t>
      </w:r>
      <w:sdt>
        <w:sdtPr>
          <w:tag w:val="goog_rdk_126"/>
        </w:sdtPr>
        <w:sdtContent>
          <w:del w:author="Samantha Mar" w:id="61" w:date="2024-12-13T14:08:00Z">
            <w:r w:rsidDel="00000000" w:rsidR="00000000" w:rsidRPr="00000000">
              <w:rPr>
                <w:rFonts w:ascii="Times New Roman" w:cs="Times New Roman" w:eastAsia="Times New Roman" w:hAnsi="Times New Roman"/>
                <w:sz w:val="24"/>
                <w:szCs w:val="24"/>
                <w:rtl w:val="0"/>
              </w:rPr>
              <w:delText xml:space="preserve">through the use of</w:delText>
            </w:r>
          </w:del>
        </w:sdtContent>
      </w:sdt>
      <w:sdt>
        <w:sdtPr>
          <w:tag w:val="goog_rdk_127"/>
        </w:sdtPr>
        <w:sdtContent>
          <w:ins w:author="Samantha Mar" w:id="61" w:date="2024-12-13T14:08:00Z">
            <w:r w:rsidDel="00000000" w:rsidR="00000000" w:rsidRPr="00000000">
              <w:rPr>
                <w:rFonts w:ascii="Times New Roman" w:cs="Times New Roman" w:eastAsia="Times New Roman" w:hAnsi="Times New Roman"/>
                <w:sz w:val="24"/>
                <w:szCs w:val="24"/>
                <w:rtl w:val="0"/>
              </w:rPr>
              <w:t xml:space="preserve">using</w:t>
            </w:r>
          </w:ins>
        </w:sdtContent>
      </w:sdt>
      <w:r w:rsidDel="00000000" w:rsidR="00000000" w:rsidRPr="00000000">
        <w:rPr>
          <w:rFonts w:ascii="Times New Roman" w:cs="Times New Roman" w:eastAsia="Times New Roman" w:hAnsi="Times New Roman"/>
          <w:sz w:val="24"/>
          <w:szCs w:val="24"/>
          <w:rtl w:val="0"/>
        </w:rPr>
        <w:t xml:space="preserve"> </w:t>
      </w:r>
      <w:sdt>
        <w:sdtPr>
          <w:tag w:val="goog_rdk_128"/>
        </w:sdtPr>
        <w:sdtContent>
          <w:del w:author="Samantha Mar" w:id="62" w:date="2024-12-13T14:08:00Z">
            <w:r w:rsidDel="00000000" w:rsidR="00000000" w:rsidRPr="00000000">
              <w:rPr>
                <w:rFonts w:ascii="Times New Roman" w:cs="Times New Roman" w:eastAsia="Times New Roman" w:hAnsi="Times New Roman"/>
                <w:sz w:val="24"/>
                <w:szCs w:val="24"/>
                <w:rtl w:val="0"/>
              </w:rPr>
              <w:delText xml:space="preserve">our </w:delText>
            </w:r>
          </w:del>
        </w:sdtContent>
      </w:sdt>
      <w:sdt>
        <w:sdtPr>
          <w:tag w:val="goog_rdk_129"/>
        </w:sdtPr>
        <w:sdtContent>
          <w:ins w:author="Samantha Mar" w:id="62" w:date="2024-12-13T14:08:00Z">
            <w:r w:rsidDel="00000000" w:rsidR="00000000" w:rsidRPr="00000000">
              <w:rPr>
                <w:rFonts w:ascii="Times New Roman" w:cs="Times New Roman" w:eastAsia="Times New Roman" w:hAnsi="Times New Roman"/>
                <w:sz w:val="24"/>
                <w:szCs w:val="24"/>
                <w:rtl w:val="0"/>
              </w:rPr>
              <w:t xml:space="preserve">current </w:t>
            </w:r>
          </w:ins>
        </w:sdtContent>
      </w:sdt>
      <w:r w:rsidDel="00000000" w:rsidR="00000000" w:rsidRPr="00000000">
        <w:rPr>
          <w:rFonts w:ascii="Times New Roman" w:cs="Times New Roman" w:eastAsia="Times New Roman" w:hAnsi="Times New Roman"/>
          <w:sz w:val="24"/>
          <w:szCs w:val="24"/>
          <w:rtl w:val="0"/>
        </w:rPr>
        <w:t xml:space="preserve">tools until </w:t>
      </w:r>
      <w:sdt>
        <w:sdtPr>
          <w:tag w:val="goog_rdk_130"/>
        </w:sdtPr>
        <w:sdtContent>
          <w:ins w:author="Samantha Mar" w:id="63" w:date="2024-12-13T14:09:00Z">
            <w:r w:rsidDel="00000000" w:rsidR="00000000" w:rsidRPr="00000000">
              <w:rPr>
                <w:rFonts w:ascii="Times New Roman" w:cs="Times New Roman" w:eastAsia="Times New Roman" w:hAnsi="Times New Roman"/>
                <w:sz w:val="24"/>
                <w:szCs w:val="24"/>
                <w:rtl w:val="0"/>
              </w:rPr>
              <w:t xml:space="preserve">better </w:t>
            </w:r>
          </w:ins>
        </w:sdtContent>
      </w:sdt>
      <w:r w:rsidDel="00000000" w:rsidR="00000000" w:rsidRPr="00000000">
        <w:rPr>
          <w:rFonts w:ascii="Times New Roman" w:cs="Times New Roman" w:eastAsia="Times New Roman" w:hAnsi="Times New Roman"/>
          <w:sz w:val="24"/>
          <w:szCs w:val="24"/>
          <w:rtl w:val="0"/>
        </w:rPr>
        <w:t xml:space="preserve">classification and documentation </w:t>
      </w:r>
      <w:sdt>
        <w:sdtPr>
          <w:tag w:val="goog_rdk_131"/>
        </w:sdtPr>
        <w:sdtContent>
          <w:del w:author="Samantha Mar" w:id="64" w:date="2024-12-13T14:09:00Z">
            <w:r w:rsidDel="00000000" w:rsidR="00000000" w:rsidRPr="00000000">
              <w:rPr>
                <w:rFonts w:ascii="Times New Roman" w:cs="Times New Roman" w:eastAsia="Times New Roman" w:hAnsi="Times New Roman"/>
                <w:sz w:val="24"/>
                <w:szCs w:val="24"/>
                <w:rtl w:val="0"/>
              </w:rPr>
              <w:delText xml:space="preserve">of them has occurred</w:delText>
            </w:r>
          </w:del>
        </w:sdtContent>
      </w:sdt>
      <w:sdt>
        <w:sdtPr>
          <w:tag w:val="goog_rdk_132"/>
        </w:sdtPr>
        <w:sdtContent>
          <w:ins w:author="Samantha Mar" w:id="64" w:date="2024-12-13T14:09:00Z">
            <w:r w:rsidDel="00000000" w:rsidR="00000000" w:rsidRPr="00000000">
              <w:rPr>
                <w:rFonts w:ascii="Times New Roman" w:cs="Times New Roman" w:eastAsia="Times New Roman" w:hAnsi="Times New Roman"/>
                <w:sz w:val="24"/>
                <w:szCs w:val="24"/>
                <w:rtl w:val="0"/>
              </w:rPr>
              <w:t xml:space="preserve">occurs</w:t>
            </w:r>
          </w:ins>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study </w:t>
      </w:r>
      <w:sdt>
        <w:sdtPr>
          <w:tag w:val="goog_rdk_133"/>
        </w:sdtPr>
        <w:sdtContent>
          <w:del w:author="Samantha Mar" w:id="65" w:date="2024-12-13T14:10:00Z">
            <w:r w:rsidDel="00000000" w:rsidR="00000000" w:rsidRPr="00000000">
              <w:rPr>
                <w:rFonts w:ascii="Times New Roman" w:cs="Times New Roman" w:eastAsia="Times New Roman" w:hAnsi="Times New Roman"/>
                <w:sz w:val="24"/>
                <w:szCs w:val="24"/>
                <w:rtl w:val="0"/>
              </w:rPr>
              <w:delText xml:space="preserve">confirms </w:delText>
            </w:r>
          </w:del>
        </w:sdtContent>
      </w:sdt>
      <w:sdt>
        <w:sdtPr>
          <w:tag w:val="goog_rdk_134"/>
        </w:sdtPr>
        <w:sdtContent>
          <w:ins w:author="Samantha Mar" w:id="65" w:date="2024-12-13T14:10:00Z">
            <w:r w:rsidDel="00000000" w:rsidR="00000000" w:rsidRPr="00000000">
              <w:rPr>
                <w:rFonts w:ascii="Times New Roman" w:cs="Times New Roman" w:eastAsia="Times New Roman" w:hAnsi="Times New Roman"/>
                <w:sz w:val="24"/>
                <w:szCs w:val="24"/>
                <w:rtl w:val="0"/>
              </w:rPr>
              <w:t xml:space="preserve">demonstrates </w:t>
            </w:r>
          </w:ins>
        </w:sdtContent>
      </w:sdt>
      <w:r w:rsidDel="00000000" w:rsidR="00000000" w:rsidRPr="00000000">
        <w:rPr>
          <w:rFonts w:ascii="Times New Roman" w:cs="Times New Roman" w:eastAsia="Times New Roman" w:hAnsi="Times New Roman"/>
          <w:sz w:val="24"/>
          <w:szCs w:val="24"/>
          <w:rtl w:val="0"/>
        </w:rPr>
        <w:t xml:space="preserve">that C:N ratio variations exert ecosystem-specific effects on microbial diversity, taxonomic composition, and functional potential in forest and wetland soils. The results show that in forest soils, the high C:N range decreases phylogenetic diversity and functional pathway diversity, while promoting competitive dynamics through upregulation of antibiotic synthesis pathways. Conversely, wetland soils exhibit increased phylogenetic diversity at higher C:N ratios and static functional pathway regulation across C:N ranges. This highlights functional redundancy despite taxonomic shifts. These findings demonstrate that nutrient availability, as reflected by C:N ratio, drives distinct microbial community structures and functions in these contrasting soil ecosystems. This work underscores the importance of nutrient dynamics in shaping microbial ecology and provides a framework for future comparative studies. </w:t>
      </w:r>
      <w:r w:rsidDel="00000000" w:rsidR="00000000" w:rsidRPr="00000000">
        <w:rPr>
          <w:rtl w:val="0"/>
        </w:rPr>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directions. </w:t>
      </w:r>
      <w:r w:rsidDel="00000000" w:rsidR="00000000" w:rsidRPr="00000000">
        <w:rPr>
          <w:rFonts w:ascii="Times New Roman" w:cs="Times New Roman" w:eastAsia="Times New Roman" w:hAnsi="Times New Roman"/>
          <w:sz w:val="24"/>
          <w:szCs w:val="24"/>
          <w:rtl w:val="0"/>
        </w:rPr>
        <w:t xml:space="preserve">To address a major limitation of this study—the potential influence of confounding variables on the results—future research that examines the role of C:N ratios on microbial composition while controlling for these variables would strengthen the link between C:N ratios and the observed findings. If the abundance of samples permits this, both datasets used in this study contain several factors that could be used as controls, such as pH, elevation, humidity, and soil depth. </w:t>
      </w:r>
    </w:p>
    <w:p w:rsidR="00000000" w:rsidDel="00000000" w:rsidP="00000000" w:rsidRDefault="00000000" w:rsidRPr="00000000" w14:paraId="000000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observed minimal changes in the regulation of metabolic pathways across C:N ranges in wetland soil samples, this warrants further investigation into the common metabolic activities of the microbial communities regardless of C:N ranges. This study focused on elucidating the patterns of metabolic regulation in </w:t>
      </w:r>
      <w:sdt>
        <w:sdtPr>
          <w:tag w:val="goog_rdk_135"/>
        </w:sdtPr>
        <w:sdtContent>
          <w:del w:author="Samantha Mar" w:id="66" w:date="2024-12-13T14:13:00Z">
            <w:r w:rsidDel="00000000" w:rsidR="00000000" w:rsidRPr="00000000">
              <w:rPr>
                <w:rFonts w:ascii="Times New Roman" w:cs="Times New Roman" w:eastAsia="Times New Roman" w:hAnsi="Times New Roman"/>
                <w:sz w:val="24"/>
                <w:szCs w:val="24"/>
                <w:rtl w:val="0"/>
              </w:rPr>
              <w:delText xml:space="preserve">cor</w:delText>
            </w:r>
          </w:del>
        </w:sdtContent>
      </w:sdt>
      <w:r w:rsidDel="00000000" w:rsidR="00000000" w:rsidRPr="00000000">
        <w:rPr>
          <w:rFonts w:ascii="Times New Roman" w:cs="Times New Roman" w:eastAsia="Times New Roman" w:hAnsi="Times New Roman"/>
          <w:sz w:val="24"/>
          <w:szCs w:val="24"/>
          <w:rtl w:val="0"/>
        </w:rPr>
        <w:t xml:space="preserve">relation to C:N ranges, however, investigating the specific roles of these pathways in the maintenance of the wetland ecosystem could strengthen and further explain our results. </w:t>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upregulation of antibiotic synthesis pathways was observed in forest soil samples at high C:N ranges, this finding is based on predictive functional analyses and requires experimental validation to confirm whether significant antibiotic production is indeed occurring in the soil environment under these conditions. Experimental validation could involve direct measurements of antibiotic compounds in the soil, such as through metabolite profiling </w:t>
      </w:r>
      <w:hyperlink r:id="rId84">
        <w:r w:rsidDel="00000000" w:rsidR="00000000" w:rsidRPr="00000000">
          <w:rPr>
            <w:rFonts w:ascii="Times New Roman" w:cs="Times New Roman" w:eastAsia="Times New Roman" w:hAnsi="Times New Roman"/>
            <w:sz w:val="24"/>
            <w:szCs w:val="24"/>
            <w:rtl w:val="0"/>
          </w:rPr>
          <w:t xml:space="preserve">(56)</w:t>
        </w:r>
      </w:hyperlink>
      <w:r w:rsidDel="00000000" w:rsidR="00000000" w:rsidRPr="00000000">
        <w:rPr>
          <w:rFonts w:ascii="Times New Roman" w:cs="Times New Roman" w:eastAsia="Times New Roman" w:hAnsi="Times New Roman"/>
          <w:sz w:val="24"/>
          <w:szCs w:val="24"/>
          <w:rtl w:val="0"/>
        </w:rPr>
        <w:t xml:space="preserve">, or assessing microbial activity related to antibiotic production using culture-based techniques or gene expression assays. This validation is essential to establish a stronger causal link between high C:N ratios and the competitive shifts observed within the microbial community. Such shifts, as inferred from predictive data, suggest heightened microbial competition. However, without experimental confirmation of active antibiotic production, the extent to which these pathways contribute to the observed community dynamics remains speculative. By confirming this connection, future research could validate the impact of antibiotic synthesis on microbial communities in forest soil. Experimental approaches should include gene knockout studies targeting antibiotic synthesis in high C:N environments. Monitoring changes in microbial composition over time following these genetic interventions could offer valuable insights into the ecological roles and impacts of these pathways.</w:t>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conducted at the University of British Columbia, located on the traditional, ancestral, and unceded territory of the Musqueam People. We sincerely thank Dr. Evelyn Sun, Rituparna Banerjee, and the MICB 475 teaching team for their mentorship and guidance throughout this project. We are also grateful to the UBC Department of Microbiology and Immunology for providing funding and resources that made this work possible. Additionally, we extend our gratitude to Bal</w:t>
      </w:r>
      <w:sdt>
        <w:sdtPr>
          <w:tag w:val="goog_rdk_136"/>
        </w:sdtPr>
        <w:sdtContent>
          <w:ins w:author="Samantha Mar" w:id="67" w:date="2024-12-13T13:58:00Z">
            <w:r w:rsidDel="00000000" w:rsidR="00000000" w:rsidRPr="00000000">
              <w:rPr>
                <w:rFonts w:ascii="Times New Roman" w:cs="Times New Roman" w:eastAsia="Times New Roman" w:hAnsi="Times New Roman"/>
                <w:sz w:val="24"/>
                <w:szCs w:val="24"/>
                <w:rtl w:val="0"/>
              </w:rPr>
              <w:t xml:space="preserve">l</w:t>
            </w:r>
          </w:ins>
        </w:sdtContent>
      </w:sdt>
      <w:r w:rsidDel="00000000" w:rsidR="00000000" w:rsidRPr="00000000">
        <w:rPr>
          <w:rFonts w:ascii="Times New Roman" w:cs="Times New Roman" w:eastAsia="Times New Roman" w:hAnsi="Times New Roman"/>
          <w:sz w:val="24"/>
          <w:szCs w:val="24"/>
          <w:rtl w:val="0"/>
        </w:rPr>
        <w:t xml:space="preserve">antine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and Wilhelm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for sharing the datasets utilized in our study. There are no conflicts of interest.</w:t>
      </w:r>
    </w:p>
    <w:p w:rsidR="00000000" w:rsidDel="00000000" w:rsidP="00000000" w:rsidRDefault="00000000" w:rsidRPr="00000000" w14:paraId="0000003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CONTRIBUTIONS</w:t>
      </w: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RK: </w:t>
      </w:r>
      <w:r w:rsidDel="00000000" w:rsidR="00000000" w:rsidRPr="00000000">
        <w:rPr>
          <w:rFonts w:ascii="Times New Roman" w:cs="Times New Roman" w:eastAsia="Times New Roman" w:hAnsi="Times New Roman"/>
          <w:sz w:val="24"/>
          <w:szCs w:val="24"/>
          <w:rtl w:val="0"/>
        </w:rPr>
        <w:t xml:space="preserve">Carried out QIIME2 pipeline, R code and helped make figure legends for Figures 1-3, Table 1-2, and Supplementary Figure 1, wrote the methods, helped AS write the abstract, introduction, results, discussion, limitations, conclusion, future directions, and added citations.</w:t>
      </w:r>
    </w:p>
    <w:p w:rsidR="00000000" w:rsidDel="00000000" w:rsidP="00000000" w:rsidRDefault="00000000" w:rsidRPr="00000000" w14:paraId="0000003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Involved in generation of figures, including figure and table titles for Figures 1-3, Table 1-2, and Supplementary Figure 1. Carried out the writing of the descriptions of the figures and tables. The writing of the manuscript components: Abstract, Introduction, Results, Discussion, Conclusion, Limitations, Future Studies, and Conclusion was done in equal collaboration with RK.</w:t>
      </w:r>
    </w:p>
    <w:p w:rsidR="00000000" w:rsidDel="00000000" w:rsidP="00000000" w:rsidRDefault="00000000" w:rsidRPr="00000000" w14:paraId="000000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KS: </w:t>
      </w:r>
      <w:r w:rsidDel="00000000" w:rsidR="00000000" w:rsidRPr="00000000">
        <w:rPr>
          <w:rFonts w:ascii="Times New Roman" w:cs="Times New Roman" w:eastAsia="Times New Roman" w:hAnsi="Times New Roman"/>
          <w:sz w:val="24"/>
          <w:szCs w:val="24"/>
          <w:rtl w:val="0"/>
        </w:rPr>
        <w:t xml:space="preserve">Helped modify Figure 3 coding and appearance, and helped write Introduction, results, discussion and edit the final manuscript.</w:t>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 </w:t>
      </w:r>
      <w:r w:rsidDel="00000000" w:rsidR="00000000" w:rsidRPr="00000000">
        <w:rPr>
          <w:rFonts w:ascii="Times New Roman" w:cs="Times New Roman" w:eastAsia="Times New Roman" w:hAnsi="Times New Roman"/>
          <w:sz w:val="24"/>
          <w:szCs w:val="24"/>
          <w:rtl w:val="0"/>
        </w:rPr>
        <w:t xml:space="preserve">Helped write results for Table 1 and Table 2, conclusion, study limitations, and helped edit the final manuscript.</w:t>
      </w:r>
    </w:p>
    <w:p w:rsidR="00000000" w:rsidDel="00000000" w:rsidP="00000000" w:rsidRDefault="00000000" w:rsidRPr="00000000" w14:paraId="0000003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w:t>
      </w:r>
      <w:r w:rsidDel="00000000" w:rsidR="00000000" w:rsidRPr="00000000">
        <w:rPr>
          <w:rFonts w:ascii="Times New Roman" w:cs="Times New Roman" w:eastAsia="Times New Roman" w:hAnsi="Times New Roman"/>
          <w:sz w:val="24"/>
          <w:szCs w:val="24"/>
          <w:rtl w:val="0"/>
        </w:rPr>
        <w:t xml:space="preserve"> Helped with the Figure 2 and Table 1 legends, and helped write the Introduction and limitation sections.</w:t>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AVAILABILITY</w:t>
      </w:r>
      <w:r w:rsidDel="00000000" w:rsidR="00000000" w:rsidRPr="00000000">
        <w:rPr>
          <w:rtl w:val="0"/>
        </w:rPr>
      </w:r>
    </w:p>
    <w:p w:rsidR="00000000" w:rsidDel="00000000" w:rsidP="00000000" w:rsidRDefault="00000000" w:rsidRPr="00000000" w14:paraId="0000003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forest soil dataset can be accessed from the Short Read Archive under accession PRJEB8599 </w:t>
      </w:r>
      <w:hyperlink r:id="rId85">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Scripts used to generate data via QIIME2 and RStudio are available at </w:t>
      </w:r>
      <w:hyperlink r:id="rId86">
        <w:r w:rsidDel="00000000" w:rsidR="00000000" w:rsidRPr="00000000">
          <w:rPr>
            <w:rFonts w:ascii="Times New Roman" w:cs="Times New Roman" w:eastAsia="Times New Roman" w:hAnsi="Times New Roman"/>
            <w:sz w:val="24"/>
            <w:szCs w:val="24"/>
            <w:u w:val="single"/>
            <w:rtl w:val="0"/>
          </w:rPr>
          <w:t xml:space="preserve">https://github.com/arshsharma14/Team_8.git</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87">
        <w:r w:rsidDel="00000000" w:rsidR="00000000" w:rsidRPr="00000000">
          <w:rPr>
            <w:rFonts w:ascii="Times New Roman" w:cs="Times New Roman" w:eastAsia="Times New Roman" w:hAnsi="Times New Roman"/>
            <w:b w:val="1"/>
            <w:sz w:val="24"/>
            <w:szCs w:val="24"/>
            <w:rtl w:val="0"/>
          </w:rPr>
          <w:t xml:space="preserve">Brust GE.</w:t>
        </w:r>
      </w:hyperlink>
      <w:hyperlink r:id="rId88">
        <w:r w:rsidDel="00000000" w:rsidR="00000000" w:rsidRPr="00000000">
          <w:rPr>
            <w:rFonts w:ascii="Times New Roman" w:cs="Times New Roman" w:eastAsia="Times New Roman" w:hAnsi="Times New Roman"/>
            <w:sz w:val="24"/>
            <w:szCs w:val="24"/>
            <w:rtl w:val="0"/>
          </w:rPr>
          <w:t xml:space="preserve"> 2019. Chapter 9 - Management Strategies for Organic Vegetable Fertility, p. 193–212. </w:t>
        </w:r>
      </w:hyperlink>
      <w:hyperlink r:id="rId89">
        <w:r w:rsidDel="00000000" w:rsidR="00000000" w:rsidRPr="00000000">
          <w:rPr>
            <w:rFonts w:ascii="Times New Roman" w:cs="Times New Roman" w:eastAsia="Times New Roman" w:hAnsi="Times New Roman"/>
            <w:i w:val="1"/>
            <w:sz w:val="24"/>
            <w:szCs w:val="24"/>
            <w:rtl w:val="0"/>
          </w:rPr>
          <w:t xml:space="preserve">In</w:t>
        </w:r>
      </w:hyperlink>
      <w:hyperlink r:id="rId90">
        <w:r w:rsidDel="00000000" w:rsidR="00000000" w:rsidRPr="00000000">
          <w:rPr>
            <w:rFonts w:ascii="Times New Roman" w:cs="Times New Roman" w:eastAsia="Times New Roman" w:hAnsi="Times New Roman"/>
            <w:sz w:val="24"/>
            <w:szCs w:val="24"/>
            <w:rtl w:val="0"/>
          </w:rPr>
          <w:t xml:space="preserve"> </w:t>
        </w:r>
      </w:hyperlink>
      <w:hyperlink r:id="rId91">
        <w:r w:rsidDel="00000000" w:rsidR="00000000" w:rsidRPr="00000000">
          <w:rPr>
            <w:rFonts w:ascii="Times New Roman" w:cs="Times New Roman" w:eastAsia="Times New Roman" w:hAnsi="Times New Roman"/>
            <w:b w:val="1"/>
            <w:sz w:val="24"/>
            <w:szCs w:val="24"/>
            <w:rtl w:val="0"/>
          </w:rPr>
          <w:t xml:space="preserve">Biswas, D, Micallef, SA</w:t>
        </w:r>
      </w:hyperlink>
      <w:hyperlink r:id="rId92">
        <w:r w:rsidDel="00000000" w:rsidR="00000000" w:rsidRPr="00000000">
          <w:rPr>
            <w:rFonts w:ascii="Times New Roman" w:cs="Times New Roman" w:eastAsia="Times New Roman" w:hAnsi="Times New Roman"/>
            <w:sz w:val="24"/>
            <w:szCs w:val="24"/>
            <w:rtl w:val="0"/>
          </w:rPr>
          <w:t xml:space="preserve"> (eds.), Safety and Practice for Organic Food</w:t>
        </w:r>
      </w:hyperlink>
      <w:hyperlink r:id="rId93">
        <w:r w:rsidDel="00000000" w:rsidR="00000000" w:rsidRPr="00000000">
          <w:rPr>
            <w:rFonts w:ascii="Times New Roman" w:cs="Times New Roman" w:eastAsia="Times New Roman" w:hAnsi="Times New Roman"/>
            <w:i w:val="1"/>
            <w:sz w:val="24"/>
            <w:szCs w:val="24"/>
            <w:rtl w:val="0"/>
          </w:rPr>
          <w:t xml:space="preserve">. Academic Press</w:t>
        </w:r>
      </w:hyperlink>
      <w:hyperlink r:id="rId94">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4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95">
        <w:r w:rsidDel="00000000" w:rsidR="00000000" w:rsidRPr="00000000">
          <w:rPr>
            <w:rFonts w:ascii="Times New Roman" w:cs="Times New Roman" w:eastAsia="Times New Roman" w:hAnsi="Times New Roman"/>
            <w:b w:val="1"/>
            <w:sz w:val="24"/>
            <w:szCs w:val="24"/>
            <w:rtl w:val="0"/>
          </w:rPr>
          <w:t xml:space="preserve">Wan X, Huang Z, He Z, Yu Z, Wang M, Davis MR, Yang Y.</w:t>
        </w:r>
      </w:hyperlink>
      <w:hyperlink r:id="rId96">
        <w:r w:rsidDel="00000000" w:rsidR="00000000" w:rsidRPr="00000000">
          <w:rPr>
            <w:rFonts w:ascii="Times New Roman" w:cs="Times New Roman" w:eastAsia="Times New Roman" w:hAnsi="Times New Roman"/>
            <w:sz w:val="24"/>
            <w:szCs w:val="24"/>
            <w:rtl w:val="0"/>
          </w:rPr>
          <w:t xml:space="preserve"> 2015. Soil C:N ratio is the major determinant of soil microbial community structure in subtropical coniferous and broadleaf forest plantations. </w:t>
        </w:r>
      </w:hyperlink>
      <w:hyperlink r:id="rId97">
        <w:r w:rsidDel="00000000" w:rsidR="00000000" w:rsidRPr="00000000">
          <w:rPr>
            <w:rFonts w:ascii="Times New Roman" w:cs="Times New Roman" w:eastAsia="Times New Roman" w:hAnsi="Times New Roman"/>
            <w:i w:val="1"/>
            <w:sz w:val="24"/>
            <w:szCs w:val="24"/>
            <w:rtl w:val="0"/>
          </w:rPr>
          <w:t xml:space="preserve">Plant Soil</w:t>
        </w:r>
      </w:hyperlink>
      <w:hyperlink r:id="rId98">
        <w:r w:rsidDel="00000000" w:rsidR="00000000" w:rsidRPr="00000000">
          <w:rPr>
            <w:rFonts w:ascii="Times New Roman" w:cs="Times New Roman" w:eastAsia="Times New Roman" w:hAnsi="Times New Roman"/>
            <w:sz w:val="24"/>
            <w:szCs w:val="24"/>
            <w:rtl w:val="0"/>
          </w:rPr>
          <w:t xml:space="preserve"> </w:t>
        </w:r>
      </w:hyperlink>
      <w:hyperlink r:id="rId99">
        <w:r w:rsidDel="00000000" w:rsidR="00000000" w:rsidRPr="00000000">
          <w:rPr>
            <w:rFonts w:ascii="Times New Roman" w:cs="Times New Roman" w:eastAsia="Times New Roman" w:hAnsi="Times New Roman"/>
            <w:b w:val="1"/>
            <w:sz w:val="24"/>
            <w:szCs w:val="24"/>
            <w:rtl w:val="0"/>
          </w:rPr>
          <w:t xml:space="preserve">387</w:t>
        </w:r>
      </w:hyperlink>
      <w:hyperlink r:id="rId100">
        <w:r w:rsidDel="00000000" w:rsidR="00000000" w:rsidRPr="00000000">
          <w:rPr>
            <w:rFonts w:ascii="Times New Roman" w:cs="Times New Roman" w:eastAsia="Times New Roman" w:hAnsi="Times New Roman"/>
            <w:sz w:val="24"/>
            <w:szCs w:val="24"/>
            <w:rtl w:val="0"/>
          </w:rPr>
          <w:t xml:space="preserve">:103–116.</w:t>
        </w:r>
      </w:hyperlink>
      <w:r w:rsidDel="00000000" w:rsidR="00000000" w:rsidRPr="00000000">
        <w:rPr>
          <w:rtl w:val="0"/>
        </w:rPr>
      </w:r>
    </w:p>
    <w:p w:rsidR="00000000" w:rsidDel="00000000" w:rsidP="00000000" w:rsidRDefault="00000000" w:rsidRPr="00000000" w14:paraId="00000041">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b w:val="1"/>
            <w:sz w:val="24"/>
            <w:szCs w:val="24"/>
            <w:rtl w:val="0"/>
          </w:rPr>
          <w:t xml:space="preserve">Tg I, Haq I, Kalamdhad AS</w:t>
        </w:r>
      </w:hyperlink>
      <w:hyperlink r:id="rId102">
        <w:r w:rsidDel="00000000" w:rsidR="00000000" w:rsidRPr="00000000">
          <w:rPr>
            <w:rFonts w:ascii="Times New Roman" w:cs="Times New Roman" w:eastAsia="Times New Roman" w:hAnsi="Times New Roman"/>
            <w:sz w:val="24"/>
            <w:szCs w:val="24"/>
            <w:rtl w:val="0"/>
          </w:rPr>
          <w:t xml:space="preserve">. 2022. 14 - Factors affecting anaerobic digestion for biogas production: a review, p. 223–233. </w:t>
        </w:r>
      </w:hyperlink>
      <w:hyperlink r:id="rId103">
        <w:r w:rsidDel="00000000" w:rsidR="00000000" w:rsidRPr="00000000">
          <w:rPr>
            <w:rFonts w:ascii="Times New Roman" w:cs="Times New Roman" w:eastAsia="Times New Roman" w:hAnsi="Times New Roman"/>
            <w:i w:val="1"/>
            <w:sz w:val="24"/>
            <w:szCs w:val="24"/>
            <w:rtl w:val="0"/>
          </w:rPr>
          <w:t xml:space="preserve">In</w:t>
        </w:r>
      </w:hyperlink>
      <w:hyperlink r:id="rId104">
        <w:r w:rsidDel="00000000" w:rsidR="00000000" w:rsidRPr="00000000">
          <w:rPr>
            <w:rFonts w:ascii="Times New Roman" w:cs="Times New Roman" w:eastAsia="Times New Roman" w:hAnsi="Times New Roman"/>
            <w:sz w:val="24"/>
            <w:szCs w:val="24"/>
            <w:rtl w:val="0"/>
          </w:rPr>
          <w:t xml:space="preserve"> </w:t>
        </w:r>
      </w:hyperlink>
      <w:hyperlink r:id="rId105">
        <w:r w:rsidDel="00000000" w:rsidR="00000000" w:rsidRPr="00000000">
          <w:rPr>
            <w:rFonts w:ascii="Times New Roman" w:cs="Times New Roman" w:eastAsia="Times New Roman" w:hAnsi="Times New Roman"/>
            <w:b w:val="1"/>
            <w:sz w:val="24"/>
            <w:szCs w:val="24"/>
            <w:rtl w:val="0"/>
          </w:rPr>
          <w:t xml:space="preserve">Hussain, C, Hait, S</w:t>
        </w:r>
      </w:hyperlink>
      <w:hyperlink r:id="rId106">
        <w:r w:rsidDel="00000000" w:rsidR="00000000" w:rsidRPr="00000000">
          <w:rPr>
            <w:rFonts w:ascii="Times New Roman" w:cs="Times New Roman" w:eastAsia="Times New Roman" w:hAnsi="Times New Roman"/>
            <w:sz w:val="24"/>
            <w:szCs w:val="24"/>
            <w:rtl w:val="0"/>
          </w:rPr>
          <w:t xml:space="preserve"> (eds.), Advanced Organic Waste Management. </w:t>
        </w:r>
      </w:hyperlink>
      <w:hyperlink r:id="rId107">
        <w:r w:rsidDel="00000000" w:rsidR="00000000" w:rsidRPr="00000000">
          <w:rPr>
            <w:rFonts w:ascii="Times New Roman" w:cs="Times New Roman" w:eastAsia="Times New Roman" w:hAnsi="Times New Roman"/>
            <w:i w:val="1"/>
            <w:sz w:val="24"/>
            <w:szCs w:val="24"/>
            <w:rtl w:val="0"/>
          </w:rPr>
          <w:t xml:space="preserve">Elsevier</w:t>
        </w:r>
      </w:hyperlink>
      <w:hyperlink r:id="rId108">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4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09">
        <w:r w:rsidDel="00000000" w:rsidR="00000000" w:rsidRPr="00000000">
          <w:rPr>
            <w:rFonts w:ascii="Times New Roman" w:cs="Times New Roman" w:eastAsia="Times New Roman" w:hAnsi="Times New Roman"/>
            <w:b w:val="1"/>
            <w:sz w:val="24"/>
            <w:szCs w:val="24"/>
            <w:rtl w:val="0"/>
          </w:rPr>
          <w:t xml:space="preserve">Ostrowska A, Porębska G.</w:t>
        </w:r>
      </w:hyperlink>
      <w:hyperlink r:id="rId110">
        <w:r w:rsidDel="00000000" w:rsidR="00000000" w:rsidRPr="00000000">
          <w:rPr>
            <w:rFonts w:ascii="Times New Roman" w:cs="Times New Roman" w:eastAsia="Times New Roman" w:hAnsi="Times New Roman"/>
            <w:sz w:val="24"/>
            <w:szCs w:val="24"/>
            <w:rtl w:val="0"/>
          </w:rPr>
          <w:t xml:space="preserve"> 2015. Assessment of the C/N ratio as an indicator of the decomposability of organic matter in forest soils. </w:t>
        </w:r>
      </w:hyperlink>
      <w:hyperlink r:id="rId111">
        <w:r w:rsidDel="00000000" w:rsidR="00000000" w:rsidRPr="00000000">
          <w:rPr>
            <w:rFonts w:ascii="Times New Roman" w:cs="Times New Roman" w:eastAsia="Times New Roman" w:hAnsi="Times New Roman"/>
            <w:i w:val="1"/>
            <w:sz w:val="24"/>
            <w:szCs w:val="24"/>
            <w:rtl w:val="0"/>
          </w:rPr>
          <w:t xml:space="preserve">Ecol Indic</w:t>
        </w:r>
      </w:hyperlink>
      <w:hyperlink r:id="rId112">
        <w:r w:rsidDel="00000000" w:rsidR="00000000" w:rsidRPr="00000000">
          <w:rPr>
            <w:rFonts w:ascii="Times New Roman" w:cs="Times New Roman" w:eastAsia="Times New Roman" w:hAnsi="Times New Roman"/>
            <w:sz w:val="24"/>
            <w:szCs w:val="24"/>
            <w:rtl w:val="0"/>
          </w:rPr>
          <w:t xml:space="preserve"> </w:t>
        </w:r>
      </w:hyperlink>
      <w:hyperlink r:id="rId113">
        <w:r w:rsidDel="00000000" w:rsidR="00000000" w:rsidRPr="00000000">
          <w:rPr>
            <w:rFonts w:ascii="Times New Roman" w:cs="Times New Roman" w:eastAsia="Times New Roman" w:hAnsi="Times New Roman"/>
            <w:b w:val="1"/>
            <w:sz w:val="24"/>
            <w:szCs w:val="24"/>
            <w:rtl w:val="0"/>
          </w:rPr>
          <w:t xml:space="preserve">49</w:t>
        </w:r>
      </w:hyperlink>
      <w:hyperlink r:id="rId114">
        <w:r w:rsidDel="00000000" w:rsidR="00000000" w:rsidRPr="00000000">
          <w:rPr>
            <w:rFonts w:ascii="Times New Roman" w:cs="Times New Roman" w:eastAsia="Times New Roman" w:hAnsi="Times New Roman"/>
            <w:sz w:val="24"/>
            <w:szCs w:val="24"/>
            <w:rtl w:val="0"/>
          </w:rPr>
          <w:t xml:space="preserve">:104–109.</w:t>
        </w:r>
      </w:hyperlink>
      <w:r w:rsidDel="00000000" w:rsidR="00000000" w:rsidRPr="00000000">
        <w:rPr>
          <w:rtl w:val="0"/>
        </w:rPr>
      </w:r>
    </w:p>
    <w:p w:rsidR="00000000" w:rsidDel="00000000" w:rsidP="00000000" w:rsidRDefault="00000000" w:rsidRPr="00000000" w14:paraId="00000043">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b w:val="1"/>
            <w:sz w:val="24"/>
            <w:szCs w:val="24"/>
            <w:rtl w:val="0"/>
          </w:rPr>
          <w:t xml:space="preserve">Schoenholtz SH, Van Miegroet H, Burger J. 2000.</w:t>
        </w:r>
      </w:hyperlink>
      <w:hyperlink r:id="rId116">
        <w:r w:rsidDel="00000000" w:rsidR="00000000" w:rsidRPr="00000000">
          <w:rPr>
            <w:rFonts w:ascii="Times New Roman" w:cs="Times New Roman" w:eastAsia="Times New Roman" w:hAnsi="Times New Roman"/>
            <w:sz w:val="24"/>
            <w:szCs w:val="24"/>
            <w:rtl w:val="0"/>
          </w:rPr>
          <w:t xml:space="preserve"> A review of chemical and physical properties as indicators of forest soil quality: challenges and opportunities. </w:t>
        </w:r>
      </w:hyperlink>
      <w:hyperlink r:id="rId117">
        <w:r w:rsidDel="00000000" w:rsidR="00000000" w:rsidRPr="00000000">
          <w:rPr>
            <w:rFonts w:ascii="Times New Roman" w:cs="Times New Roman" w:eastAsia="Times New Roman" w:hAnsi="Times New Roman"/>
            <w:i w:val="1"/>
            <w:sz w:val="24"/>
            <w:szCs w:val="24"/>
            <w:rtl w:val="0"/>
          </w:rPr>
          <w:t xml:space="preserve">For Ecol Manag</w:t>
        </w:r>
      </w:hyperlink>
      <w:hyperlink r:id="rId118">
        <w:r w:rsidDel="00000000" w:rsidR="00000000" w:rsidRPr="00000000">
          <w:rPr>
            <w:rFonts w:ascii="Times New Roman" w:cs="Times New Roman" w:eastAsia="Times New Roman" w:hAnsi="Times New Roman"/>
            <w:sz w:val="24"/>
            <w:szCs w:val="24"/>
            <w:rtl w:val="0"/>
          </w:rPr>
          <w:t xml:space="preserve"> </w:t>
        </w:r>
      </w:hyperlink>
      <w:hyperlink r:id="rId119">
        <w:r w:rsidDel="00000000" w:rsidR="00000000" w:rsidRPr="00000000">
          <w:rPr>
            <w:rFonts w:ascii="Times New Roman" w:cs="Times New Roman" w:eastAsia="Times New Roman" w:hAnsi="Times New Roman"/>
            <w:b w:val="1"/>
            <w:sz w:val="24"/>
            <w:szCs w:val="24"/>
            <w:rtl w:val="0"/>
          </w:rPr>
          <w:t xml:space="preserve">138</w:t>
        </w:r>
      </w:hyperlink>
      <w:hyperlink r:id="rId120">
        <w:r w:rsidDel="00000000" w:rsidR="00000000" w:rsidRPr="00000000">
          <w:rPr>
            <w:rFonts w:ascii="Times New Roman" w:cs="Times New Roman" w:eastAsia="Times New Roman" w:hAnsi="Times New Roman"/>
            <w:sz w:val="24"/>
            <w:szCs w:val="24"/>
            <w:rtl w:val="0"/>
          </w:rPr>
          <w:t xml:space="preserve">:335–356.</w:t>
        </w:r>
      </w:hyperlink>
      <w:r w:rsidDel="00000000" w:rsidR="00000000" w:rsidRPr="00000000">
        <w:rPr>
          <w:rtl w:val="0"/>
        </w:rPr>
      </w:r>
    </w:p>
    <w:p w:rsidR="00000000" w:rsidDel="00000000" w:rsidP="00000000" w:rsidRDefault="00000000" w:rsidRPr="00000000" w14:paraId="0000004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1">
        <w:r w:rsidDel="00000000" w:rsidR="00000000" w:rsidRPr="00000000">
          <w:rPr>
            <w:rFonts w:ascii="Times New Roman" w:cs="Times New Roman" w:eastAsia="Times New Roman" w:hAnsi="Times New Roman"/>
            <w:b w:val="1"/>
            <w:sz w:val="24"/>
            <w:szCs w:val="24"/>
            <w:rtl w:val="0"/>
          </w:rPr>
          <w:t xml:space="preserve">Truu M, Juhanson J, Truu J.</w:t>
        </w:r>
      </w:hyperlink>
      <w:hyperlink r:id="rId122">
        <w:r w:rsidDel="00000000" w:rsidR="00000000" w:rsidRPr="00000000">
          <w:rPr>
            <w:rFonts w:ascii="Times New Roman" w:cs="Times New Roman" w:eastAsia="Times New Roman" w:hAnsi="Times New Roman"/>
            <w:sz w:val="24"/>
            <w:szCs w:val="24"/>
            <w:rtl w:val="0"/>
          </w:rPr>
          <w:t xml:space="preserve"> 2009. Microbial biomass, activity and community composition in constructed wetlands. </w:t>
        </w:r>
      </w:hyperlink>
      <w:hyperlink r:id="rId123">
        <w:r w:rsidDel="00000000" w:rsidR="00000000" w:rsidRPr="00000000">
          <w:rPr>
            <w:rFonts w:ascii="Times New Roman" w:cs="Times New Roman" w:eastAsia="Times New Roman" w:hAnsi="Times New Roman"/>
            <w:i w:val="1"/>
            <w:sz w:val="24"/>
            <w:szCs w:val="24"/>
            <w:rtl w:val="0"/>
          </w:rPr>
          <w:t xml:space="preserve">Sci Total Environ</w:t>
        </w:r>
      </w:hyperlink>
      <w:hyperlink r:id="rId124">
        <w:r w:rsidDel="00000000" w:rsidR="00000000" w:rsidRPr="00000000">
          <w:rPr>
            <w:rFonts w:ascii="Times New Roman" w:cs="Times New Roman" w:eastAsia="Times New Roman" w:hAnsi="Times New Roman"/>
            <w:sz w:val="24"/>
            <w:szCs w:val="24"/>
            <w:rtl w:val="0"/>
          </w:rPr>
          <w:t xml:space="preserve"> </w:t>
        </w:r>
      </w:hyperlink>
      <w:hyperlink r:id="rId125">
        <w:r w:rsidDel="00000000" w:rsidR="00000000" w:rsidRPr="00000000">
          <w:rPr>
            <w:rFonts w:ascii="Times New Roman" w:cs="Times New Roman" w:eastAsia="Times New Roman" w:hAnsi="Times New Roman"/>
            <w:b w:val="1"/>
            <w:sz w:val="24"/>
            <w:szCs w:val="24"/>
            <w:rtl w:val="0"/>
          </w:rPr>
          <w:t xml:space="preserve">407</w:t>
        </w:r>
      </w:hyperlink>
      <w:hyperlink r:id="rId126">
        <w:r w:rsidDel="00000000" w:rsidR="00000000" w:rsidRPr="00000000">
          <w:rPr>
            <w:rFonts w:ascii="Times New Roman" w:cs="Times New Roman" w:eastAsia="Times New Roman" w:hAnsi="Times New Roman"/>
            <w:sz w:val="24"/>
            <w:szCs w:val="24"/>
            <w:rtl w:val="0"/>
          </w:rPr>
          <w:t xml:space="preserve">:3958–3971.</w:t>
        </w:r>
      </w:hyperlink>
      <w:r w:rsidDel="00000000" w:rsidR="00000000" w:rsidRPr="00000000">
        <w:rPr>
          <w:rtl w:val="0"/>
        </w:rPr>
      </w:r>
    </w:p>
    <w:p w:rsidR="00000000" w:rsidDel="00000000" w:rsidP="00000000" w:rsidRDefault="00000000" w:rsidRPr="00000000" w14:paraId="00000045">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7">
        <w:r w:rsidDel="00000000" w:rsidR="00000000" w:rsidRPr="00000000">
          <w:rPr>
            <w:rFonts w:ascii="Times New Roman" w:cs="Times New Roman" w:eastAsia="Times New Roman" w:hAnsi="Times New Roman"/>
            <w:b w:val="1"/>
            <w:sz w:val="24"/>
            <w:szCs w:val="24"/>
            <w:rtl w:val="0"/>
          </w:rPr>
          <w:t xml:space="preserve">Faulkner SP, Richardson CJ.</w:t>
        </w:r>
      </w:hyperlink>
      <w:hyperlink r:id="rId128">
        <w:r w:rsidDel="00000000" w:rsidR="00000000" w:rsidRPr="00000000">
          <w:rPr>
            <w:rFonts w:ascii="Times New Roman" w:cs="Times New Roman" w:eastAsia="Times New Roman" w:hAnsi="Times New Roman"/>
            <w:sz w:val="24"/>
            <w:szCs w:val="24"/>
            <w:rtl w:val="0"/>
          </w:rPr>
          <w:t xml:space="preserve"> 1989. Physical and Chemical Characteristics of Freshwater Wetland SoilsConstructed Wetlands for Wastewater Treatment. CRC Press.</w:t>
        </w:r>
      </w:hyperlink>
      <w:r w:rsidDel="00000000" w:rsidR="00000000" w:rsidRPr="00000000">
        <w:rPr>
          <w:rtl w:val="0"/>
        </w:rPr>
      </w:r>
    </w:p>
    <w:p w:rsidR="00000000" w:rsidDel="00000000" w:rsidP="00000000" w:rsidRDefault="00000000" w:rsidRPr="00000000" w14:paraId="0000004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29">
        <w:r w:rsidDel="00000000" w:rsidR="00000000" w:rsidRPr="00000000">
          <w:rPr>
            <w:rFonts w:ascii="Times New Roman" w:cs="Times New Roman" w:eastAsia="Times New Roman" w:hAnsi="Times New Roman"/>
            <w:b w:val="1"/>
            <w:sz w:val="24"/>
            <w:szCs w:val="24"/>
            <w:rtl w:val="0"/>
          </w:rPr>
          <w:t xml:space="preserve">Bodelier PLE, Dedysh SN.</w:t>
        </w:r>
      </w:hyperlink>
      <w:hyperlink r:id="rId130">
        <w:r w:rsidDel="00000000" w:rsidR="00000000" w:rsidRPr="00000000">
          <w:rPr>
            <w:rFonts w:ascii="Times New Roman" w:cs="Times New Roman" w:eastAsia="Times New Roman" w:hAnsi="Times New Roman"/>
            <w:sz w:val="24"/>
            <w:szCs w:val="24"/>
            <w:rtl w:val="0"/>
          </w:rPr>
          <w:t xml:space="preserve"> 2013. Microbiology of wetlands. </w:t>
        </w:r>
      </w:hyperlink>
      <w:hyperlink r:id="rId131">
        <w:r w:rsidDel="00000000" w:rsidR="00000000" w:rsidRPr="00000000">
          <w:rPr>
            <w:rFonts w:ascii="Times New Roman" w:cs="Times New Roman" w:eastAsia="Times New Roman" w:hAnsi="Times New Roman"/>
            <w:i w:val="1"/>
            <w:sz w:val="24"/>
            <w:szCs w:val="24"/>
            <w:rtl w:val="0"/>
          </w:rPr>
          <w:t xml:space="preserve">Front Microbiol</w:t>
        </w:r>
      </w:hyperlink>
      <w:hyperlink r:id="rId132">
        <w:r w:rsidDel="00000000" w:rsidR="00000000" w:rsidRPr="00000000">
          <w:rPr>
            <w:rFonts w:ascii="Times New Roman" w:cs="Times New Roman" w:eastAsia="Times New Roman" w:hAnsi="Times New Roman"/>
            <w:sz w:val="24"/>
            <w:szCs w:val="24"/>
            <w:rtl w:val="0"/>
          </w:rPr>
          <w:t xml:space="preserve"> </w:t>
        </w:r>
      </w:hyperlink>
      <w:hyperlink r:id="rId133">
        <w:r w:rsidDel="00000000" w:rsidR="00000000" w:rsidRPr="00000000">
          <w:rPr>
            <w:rFonts w:ascii="Times New Roman" w:cs="Times New Roman" w:eastAsia="Times New Roman" w:hAnsi="Times New Roman"/>
            <w:b w:val="1"/>
            <w:sz w:val="24"/>
            <w:szCs w:val="24"/>
            <w:rtl w:val="0"/>
          </w:rPr>
          <w:t xml:space="preserve">4</w:t>
        </w:r>
      </w:hyperlink>
      <w:hyperlink r:id="rId134">
        <w:r w:rsidDel="00000000" w:rsidR="00000000" w:rsidRPr="00000000">
          <w:rPr>
            <w:rFonts w:ascii="Times New Roman" w:cs="Times New Roman" w:eastAsia="Times New Roman" w:hAnsi="Times New Roman"/>
            <w:sz w:val="24"/>
            <w:szCs w:val="24"/>
            <w:rtl w:val="0"/>
          </w:rPr>
          <w:t xml:space="preserve">:79.</w:t>
        </w:r>
      </w:hyperlink>
      <w:r w:rsidDel="00000000" w:rsidR="00000000" w:rsidRPr="00000000">
        <w:rPr>
          <w:rtl w:val="0"/>
        </w:rPr>
      </w:r>
    </w:p>
    <w:p w:rsidR="00000000" w:rsidDel="00000000" w:rsidP="00000000" w:rsidRDefault="00000000" w:rsidRPr="00000000" w14:paraId="00000047">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35">
        <w:r w:rsidDel="00000000" w:rsidR="00000000" w:rsidRPr="00000000">
          <w:rPr>
            <w:rFonts w:ascii="Times New Roman" w:cs="Times New Roman" w:eastAsia="Times New Roman" w:hAnsi="Times New Roman"/>
            <w:b w:val="1"/>
            <w:sz w:val="24"/>
            <w:szCs w:val="24"/>
            <w:rtl w:val="0"/>
          </w:rPr>
          <w:t xml:space="preserve">Chen Z, Zhang C, Liu Z, Song C, Xin S.</w:t>
        </w:r>
      </w:hyperlink>
      <w:hyperlink r:id="rId136">
        <w:r w:rsidDel="00000000" w:rsidR="00000000" w:rsidRPr="00000000">
          <w:rPr>
            <w:rFonts w:ascii="Times New Roman" w:cs="Times New Roman" w:eastAsia="Times New Roman" w:hAnsi="Times New Roman"/>
            <w:sz w:val="24"/>
            <w:szCs w:val="24"/>
            <w:rtl w:val="0"/>
          </w:rPr>
          <w:t xml:space="preserve"> 2023. Effects of Long-Term (17 Years) Nitrogen Input on Soil Bacterial Community in Sanjiang Plain: The Largest Marsh Wetland in China. </w:t>
        </w:r>
      </w:hyperlink>
      <w:hyperlink r:id="rId137">
        <w:r w:rsidDel="00000000" w:rsidR="00000000" w:rsidRPr="00000000">
          <w:rPr>
            <w:rFonts w:ascii="Times New Roman" w:cs="Times New Roman" w:eastAsia="Times New Roman" w:hAnsi="Times New Roman"/>
            <w:i w:val="1"/>
            <w:sz w:val="24"/>
            <w:szCs w:val="24"/>
            <w:rtl w:val="0"/>
          </w:rPr>
          <w:t xml:space="preserve">Microorganisms</w:t>
        </w:r>
      </w:hyperlink>
      <w:hyperlink r:id="rId138">
        <w:r w:rsidDel="00000000" w:rsidR="00000000" w:rsidRPr="00000000">
          <w:rPr>
            <w:rFonts w:ascii="Times New Roman" w:cs="Times New Roman" w:eastAsia="Times New Roman" w:hAnsi="Times New Roman"/>
            <w:sz w:val="24"/>
            <w:szCs w:val="24"/>
            <w:rtl w:val="0"/>
          </w:rPr>
          <w:t xml:space="preserve"> </w:t>
        </w:r>
      </w:hyperlink>
      <w:hyperlink r:id="rId139">
        <w:r w:rsidDel="00000000" w:rsidR="00000000" w:rsidRPr="00000000">
          <w:rPr>
            <w:rFonts w:ascii="Times New Roman" w:cs="Times New Roman" w:eastAsia="Times New Roman" w:hAnsi="Times New Roman"/>
            <w:b w:val="1"/>
            <w:sz w:val="24"/>
            <w:szCs w:val="24"/>
            <w:rtl w:val="0"/>
          </w:rPr>
          <w:t xml:space="preserve">11</w:t>
        </w:r>
      </w:hyperlink>
      <w:hyperlink r:id="rId140">
        <w:r w:rsidDel="00000000" w:rsidR="00000000" w:rsidRPr="00000000">
          <w:rPr>
            <w:rFonts w:ascii="Times New Roman" w:cs="Times New Roman" w:eastAsia="Times New Roman" w:hAnsi="Times New Roman"/>
            <w:sz w:val="24"/>
            <w:szCs w:val="24"/>
            <w:rtl w:val="0"/>
          </w:rPr>
          <w:t xml:space="preserve">:1552.</w:t>
        </w:r>
      </w:hyperlink>
      <w:r w:rsidDel="00000000" w:rsidR="00000000" w:rsidRPr="00000000">
        <w:rPr>
          <w:rtl w:val="0"/>
        </w:rPr>
      </w:r>
    </w:p>
    <w:p w:rsidR="00000000" w:rsidDel="00000000" w:rsidP="00000000" w:rsidRDefault="00000000" w:rsidRPr="00000000" w14:paraId="0000004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41">
        <w:r w:rsidDel="00000000" w:rsidR="00000000" w:rsidRPr="00000000">
          <w:rPr>
            <w:rFonts w:ascii="Times New Roman" w:cs="Times New Roman" w:eastAsia="Times New Roman" w:hAnsi="Times New Roman"/>
            <w:b w:val="1"/>
            <w:sz w:val="24"/>
            <w:szCs w:val="24"/>
            <w:rtl w:val="0"/>
          </w:rPr>
          <w:t xml:space="preserve">Baldrian P. 2017.</w:t>
        </w:r>
      </w:hyperlink>
      <w:hyperlink r:id="rId142">
        <w:r w:rsidDel="00000000" w:rsidR="00000000" w:rsidRPr="00000000">
          <w:rPr>
            <w:rFonts w:ascii="Times New Roman" w:cs="Times New Roman" w:eastAsia="Times New Roman" w:hAnsi="Times New Roman"/>
            <w:sz w:val="24"/>
            <w:szCs w:val="24"/>
            <w:rtl w:val="0"/>
          </w:rPr>
          <w:t xml:space="preserve"> Forest microbiome: diversity, complexity and dynamics. </w:t>
        </w:r>
      </w:hyperlink>
      <w:hyperlink r:id="rId143">
        <w:r w:rsidDel="00000000" w:rsidR="00000000" w:rsidRPr="00000000">
          <w:rPr>
            <w:rFonts w:ascii="Times New Roman" w:cs="Times New Roman" w:eastAsia="Times New Roman" w:hAnsi="Times New Roman"/>
            <w:i w:val="1"/>
            <w:sz w:val="24"/>
            <w:szCs w:val="24"/>
            <w:rtl w:val="0"/>
          </w:rPr>
          <w:t xml:space="preserve">FEMS Microbiol Rev</w:t>
        </w:r>
      </w:hyperlink>
      <w:hyperlink r:id="rId144">
        <w:r w:rsidDel="00000000" w:rsidR="00000000" w:rsidRPr="00000000">
          <w:rPr>
            <w:rFonts w:ascii="Times New Roman" w:cs="Times New Roman" w:eastAsia="Times New Roman" w:hAnsi="Times New Roman"/>
            <w:sz w:val="24"/>
            <w:szCs w:val="24"/>
            <w:rtl w:val="0"/>
          </w:rPr>
          <w:t xml:space="preserve"> </w:t>
        </w:r>
      </w:hyperlink>
      <w:hyperlink r:id="rId145">
        <w:r w:rsidDel="00000000" w:rsidR="00000000" w:rsidRPr="00000000">
          <w:rPr>
            <w:rFonts w:ascii="Times New Roman" w:cs="Times New Roman" w:eastAsia="Times New Roman" w:hAnsi="Times New Roman"/>
            <w:b w:val="1"/>
            <w:sz w:val="24"/>
            <w:szCs w:val="24"/>
            <w:rtl w:val="0"/>
          </w:rPr>
          <w:t xml:space="preserve">41</w:t>
        </w:r>
      </w:hyperlink>
      <w:hyperlink r:id="rId146">
        <w:r w:rsidDel="00000000" w:rsidR="00000000" w:rsidRPr="00000000">
          <w:rPr>
            <w:rFonts w:ascii="Times New Roman" w:cs="Times New Roman" w:eastAsia="Times New Roman" w:hAnsi="Times New Roman"/>
            <w:sz w:val="24"/>
            <w:szCs w:val="24"/>
            <w:rtl w:val="0"/>
          </w:rPr>
          <w:t xml:space="preserve">:109–130.</w:t>
        </w:r>
      </w:hyperlink>
      <w:r w:rsidDel="00000000" w:rsidR="00000000" w:rsidRPr="00000000">
        <w:rPr>
          <w:rtl w:val="0"/>
        </w:rPr>
      </w:r>
    </w:p>
    <w:p w:rsidR="00000000" w:rsidDel="00000000" w:rsidP="00000000" w:rsidRDefault="00000000" w:rsidRPr="00000000" w14:paraId="00000049">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47">
        <w:r w:rsidDel="00000000" w:rsidR="00000000" w:rsidRPr="00000000">
          <w:rPr>
            <w:rFonts w:ascii="Times New Roman" w:cs="Times New Roman" w:eastAsia="Times New Roman" w:hAnsi="Times New Roman"/>
            <w:b w:val="1"/>
            <w:sz w:val="24"/>
            <w:szCs w:val="24"/>
            <w:rtl w:val="0"/>
          </w:rPr>
          <w:t xml:space="preserve">Wilhelm RC, Cardenas E, Maas KR, Leung H, McNeil L, Berch S, Chapman W, Hope G, Kranabetter JM, Dubé S, Busse M, Fleming R, Hazlett P, Webster KL, Morris D, Scott DA, Mohn WW.</w:t>
        </w:r>
      </w:hyperlink>
      <w:hyperlink r:id="rId148">
        <w:r w:rsidDel="00000000" w:rsidR="00000000" w:rsidRPr="00000000">
          <w:rPr>
            <w:rFonts w:ascii="Times New Roman" w:cs="Times New Roman" w:eastAsia="Times New Roman" w:hAnsi="Times New Roman"/>
            <w:sz w:val="24"/>
            <w:szCs w:val="24"/>
            <w:rtl w:val="0"/>
          </w:rPr>
          <w:t xml:space="preserve"> 2017. Biogeography and organic matter removal shape long-term effects of timber harvesting on forest soil microbial communities. </w:t>
        </w:r>
      </w:hyperlink>
      <w:hyperlink r:id="rId149">
        <w:r w:rsidDel="00000000" w:rsidR="00000000" w:rsidRPr="00000000">
          <w:rPr>
            <w:rFonts w:ascii="Times New Roman" w:cs="Times New Roman" w:eastAsia="Times New Roman" w:hAnsi="Times New Roman"/>
            <w:i w:val="1"/>
            <w:sz w:val="24"/>
            <w:szCs w:val="24"/>
            <w:rtl w:val="0"/>
          </w:rPr>
          <w:t xml:space="preserve">ISME J</w:t>
        </w:r>
      </w:hyperlink>
      <w:hyperlink r:id="rId150">
        <w:r w:rsidDel="00000000" w:rsidR="00000000" w:rsidRPr="00000000">
          <w:rPr>
            <w:rFonts w:ascii="Times New Roman" w:cs="Times New Roman" w:eastAsia="Times New Roman" w:hAnsi="Times New Roman"/>
            <w:sz w:val="24"/>
            <w:szCs w:val="24"/>
            <w:rtl w:val="0"/>
          </w:rPr>
          <w:t xml:space="preserve"> </w:t>
        </w:r>
      </w:hyperlink>
      <w:hyperlink r:id="rId151">
        <w:r w:rsidDel="00000000" w:rsidR="00000000" w:rsidRPr="00000000">
          <w:rPr>
            <w:rFonts w:ascii="Times New Roman" w:cs="Times New Roman" w:eastAsia="Times New Roman" w:hAnsi="Times New Roman"/>
            <w:b w:val="1"/>
            <w:sz w:val="24"/>
            <w:szCs w:val="24"/>
            <w:rtl w:val="0"/>
          </w:rPr>
          <w:t xml:space="preserve">11</w:t>
        </w:r>
      </w:hyperlink>
      <w:hyperlink r:id="rId152">
        <w:r w:rsidDel="00000000" w:rsidR="00000000" w:rsidRPr="00000000">
          <w:rPr>
            <w:rFonts w:ascii="Times New Roman" w:cs="Times New Roman" w:eastAsia="Times New Roman" w:hAnsi="Times New Roman"/>
            <w:sz w:val="24"/>
            <w:szCs w:val="24"/>
            <w:rtl w:val="0"/>
          </w:rPr>
          <w:t xml:space="preserve">:2552–2568.</w:t>
        </w:r>
      </w:hyperlink>
      <w:r w:rsidDel="00000000" w:rsidR="00000000" w:rsidRPr="00000000">
        <w:rPr>
          <w:rtl w:val="0"/>
        </w:rPr>
      </w:r>
    </w:p>
    <w:p w:rsidR="00000000" w:rsidDel="00000000" w:rsidP="00000000" w:rsidRDefault="00000000" w:rsidRPr="00000000" w14:paraId="0000004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53">
        <w:r w:rsidDel="00000000" w:rsidR="00000000" w:rsidRPr="00000000">
          <w:rPr>
            <w:rFonts w:ascii="Times New Roman" w:cs="Times New Roman" w:eastAsia="Times New Roman" w:hAnsi="Times New Roman"/>
            <w:b w:val="1"/>
            <w:sz w:val="24"/>
            <w:szCs w:val="24"/>
            <w:rtl w:val="0"/>
          </w:rPr>
          <w:t xml:space="preserve">Balaji T, Banka A, Kuder D, Sidhu R.</w:t>
        </w:r>
      </w:hyperlink>
      <w:hyperlink r:id="rId154">
        <w:r w:rsidDel="00000000" w:rsidR="00000000" w:rsidRPr="00000000">
          <w:rPr>
            <w:rFonts w:ascii="Times New Roman" w:cs="Times New Roman" w:eastAsia="Times New Roman" w:hAnsi="Times New Roman"/>
            <w:sz w:val="24"/>
            <w:szCs w:val="24"/>
            <w:rtl w:val="0"/>
          </w:rPr>
          <w:t xml:space="preserve"> 2023. Microbial diversity and population density is positively correlated in New York State freshwater wetlands. </w:t>
        </w:r>
      </w:hyperlink>
      <w:hyperlink r:id="rId155">
        <w:r w:rsidDel="00000000" w:rsidR="00000000" w:rsidRPr="00000000">
          <w:rPr>
            <w:rFonts w:ascii="Times New Roman" w:cs="Times New Roman" w:eastAsia="Times New Roman" w:hAnsi="Times New Roman"/>
            <w:i w:val="1"/>
            <w:sz w:val="24"/>
            <w:szCs w:val="24"/>
            <w:rtl w:val="0"/>
          </w:rPr>
          <w:t xml:space="preserve">Undergrad J Exp Microbiol Immunol</w:t>
        </w:r>
      </w:hyperlink>
      <w:hyperlink r:id="rId156">
        <w:r w:rsidDel="00000000" w:rsidR="00000000" w:rsidRPr="00000000">
          <w:rPr>
            <w:rFonts w:ascii="Times New Roman" w:cs="Times New Roman" w:eastAsia="Times New Roman" w:hAnsi="Times New Roman"/>
            <w:sz w:val="24"/>
            <w:szCs w:val="24"/>
            <w:rtl w:val="0"/>
          </w:rPr>
          <w:t xml:space="preserve"> </w:t>
        </w:r>
      </w:hyperlink>
      <w:hyperlink r:id="rId157">
        <w:r w:rsidDel="00000000" w:rsidR="00000000" w:rsidRPr="00000000">
          <w:rPr>
            <w:rFonts w:ascii="Times New Roman" w:cs="Times New Roman" w:eastAsia="Times New Roman" w:hAnsi="Times New Roman"/>
            <w:b w:val="1"/>
            <w:sz w:val="24"/>
            <w:szCs w:val="24"/>
            <w:rtl w:val="0"/>
          </w:rPr>
          <w:t xml:space="preserve">28</w:t>
        </w:r>
      </w:hyperlink>
      <w:hyperlink r:id="rId158">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4B">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59">
        <w:r w:rsidDel="00000000" w:rsidR="00000000" w:rsidRPr="00000000">
          <w:rPr>
            <w:rFonts w:ascii="Times New Roman" w:cs="Times New Roman" w:eastAsia="Times New Roman" w:hAnsi="Times New Roman"/>
            <w:sz w:val="24"/>
            <w:szCs w:val="24"/>
            <w:rtl w:val="0"/>
          </w:rPr>
          <w:t xml:space="preserve">Carbon:Nitrogen. Plant Divers Co. https://www.coversandco.ca/carbon-to-nitrogen. Retrieved 24 October 2024.</w:t>
        </w:r>
      </w:hyperlink>
      <w:r w:rsidDel="00000000" w:rsidR="00000000" w:rsidRPr="00000000">
        <w:rPr>
          <w:rtl w:val="0"/>
        </w:rPr>
      </w:r>
    </w:p>
    <w:p w:rsidR="00000000" w:rsidDel="00000000" w:rsidP="00000000" w:rsidRDefault="00000000" w:rsidRPr="00000000" w14:paraId="0000004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60">
        <w:r w:rsidDel="00000000" w:rsidR="00000000" w:rsidRPr="00000000">
          <w:rPr>
            <w:rFonts w:ascii="Times New Roman" w:cs="Times New Roman" w:eastAsia="Times New Roman" w:hAnsi="Times New Roman"/>
            <w:b w:val="1"/>
            <w:sz w:val="24"/>
            <w:szCs w:val="24"/>
            <w:rtl w:val="0"/>
          </w:rP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M, Walters W, Wan Y, Wang M, Warren J, Weber KC, Williamson CHD, Willis AD, Xu ZZ, Zaneveld JR, Zhang Y, Zhu Q, Knight R, Caporaso JG.</w:t>
        </w:r>
      </w:hyperlink>
      <w:hyperlink r:id="rId161">
        <w:r w:rsidDel="00000000" w:rsidR="00000000" w:rsidRPr="00000000">
          <w:rPr>
            <w:rFonts w:ascii="Times New Roman" w:cs="Times New Roman" w:eastAsia="Times New Roman" w:hAnsi="Times New Roman"/>
            <w:sz w:val="24"/>
            <w:szCs w:val="24"/>
            <w:rtl w:val="0"/>
          </w:rPr>
          <w:t xml:space="preserve"> 2019. Reproducible, interactive, scalable and extensible microbiome data science using QIIME 2. </w:t>
        </w:r>
      </w:hyperlink>
      <w:hyperlink r:id="rId162">
        <w:r w:rsidDel="00000000" w:rsidR="00000000" w:rsidRPr="00000000">
          <w:rPr>
            <w:rFonts w:ascii="Times New Roman" w:cs="Times New Roman" w:eastAsia="Times New Roman" w:hAnsi="Times New Roman"/>
            <w:i w:val="1"/>
            <w:sz w:val="24"/>
            <w:szCs w:val="24"/>
            <w:rtl w:val="0"/>
          </w:rPr>
          <w:t xml:space="preserve">Nat Biotechnol</w:t>
        </w:r>
      </w:hyperlink>
      <w:hyperlink r:id="rId163">
        <w:r w:rsidDel="00000000" w:rsidR="00000000" w:rsidRPr="00000000">
          <w:rPr>
            <w:rFonts w:ascii="Times New Roman" w:cs="Times New Roman" w:eastAsia="Times New Roman" w:hAnsi="Times New Roman"/>
            <w:sz w:val="24"/>
            <w:szCs w:val="24"/>
            <w:rtl w:val="0"/>
          </w:rPr>
          <w:t xml:space="preserve"> </w:t>
        </w:r>
      </w:hyperlink>
      <w:hyperlink r:id="rId164">
        <w:r w:rsidDel="00000000" w:rsidR="00000000" w:rsidRPr="00000000">
          <w:rPr>
            <w:rFonts w:ascii="Times New Roman" w:cs="Times New Roman" w:eastAsia="Times New Roman" w:hAnsi="Times New Roman"/>
            <w:b w:val="1"/>
            <w:sz w:val="24"/>
            <w:szCs w:val="24"/>
            <w:rtl w:val="0"/>
          </w:rPr>
          <w:t xml:space="preserve">37</w:t>
        </w:r>
      </w:hyperlink>
      <w:hyperlink r:id="rId165">
        <w:r w:rsidDel="00000000" w:rsidR="00000000" w:rsidRPr="00000000">
          <w:rPr>
            <w:rFonts w:ascii="Times New Roman" w:cs="Times New Roman" w:eastAsia="Times New Roman" w:hAnsi="Times New Roman"/>
            <w:sz w:val="24"/>
            <w:szCs w:val="24"/>
            <w:rtl w:val="0"/>
          </w:rPr>
          <w:t xml:space="preserve">:852–857.</w:t>
        </w:r>
      </w:hyperlink>
      <w:r w:rsidDel="00000000" w:rsidR="00000000" w:rsidRPr="00000000">
        <w:rPr>
          <w:rtl w:val="0"/>
        </w:rPr>
      </w:r>
    </w:p>
    <w:p w:rsidR="00000000" w:rsidDel="00000000" w:rsidP="00000000" w:rsidRDefault="00000000" w:rsidRPr="00000000" w14:paraId="0000004D">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66">
        <w:r w:rsidDel="00000000" w:rsidR="00000000" w:rsidRPr="00000000">
          <w:rPr>
            <w:rFonts w:ascii="Times New Roman" w:cs="Times New Roman" w:eastAsia="Times New Roman" w:hAnsi="Times New Roman"/>
            <w:b w:val="1"/>
            <w:sz w:val="24"/>
            <w:szCs w:val="24"/>
            <w:rtl w:val="0"/>
          </w:rPr>
          <w:t xml:space="preserve">Callahan BJ, McMurdie PJ, Rosen MJ, Han AW, Johnson AJA, Holmes SP.</w:t>
        </w:r>
      </w:hyperlink>
      <w:hyperlink r:id="rId167">
        <w:r w:rsidDel="00000000" w:rsidR="00000000" w:rsidRPr="00000000">
          <w:rPr>
            <w:rFonts w:ascii="Times New Roman" w:cs="Times New Roman" w:eastAsia="Times New Roman" w:hAnsi="Times New Roman"/>
            <w:sz w:val="24"/>
            <w:szCs w:val="24"/>
            <w:rtl w:val="0"/>
          </w:rPr>
          <w:t xml:space="preserve"> 2016. DADA2: High-resolution sample inference from Illumina amplicon data. </w:t>
        </w:r>
      </w:hyperlink>
      <w:hyperlink r:id="rId168">
        <w:r w:rsidDel="00000000" w:rsidR="00000000" w:rsidRPr="00000000">
          <w:rPr>
            <w:rFonts w:ascii="Times New Roman" w:cs="Times New Roman" w:eastAsia="Times New Roman" w:hAnsi="Times New Roman"/>
            <w:i w:val="1"/>
            <w:sz w:val="24"/>
            <w:szCs w:val="24"/>
            <w:rtl w:val="0"/>
          </w:rPr>
          <w:t xml:space="preserve">Nat Methods</w:t>
        </w:r>
      </w:hyperlink>
      <w:hyperlink r:id="rId169">
        <w:r w:rsidDel="00000000" w:rsidR="00000000" w:rsidRPr="00000000">
          <w:rPr>
            <w:rFonts w:ascii="Times New Roman" w:cs="Times New Roman" w:eastAsia="Times New Roman" w:hAnsi="Times New Roman"/>
            <w:sz w:val="24"/>
            <w:szCs w:val="24"/>
            <w:rtl w:val="0"/>
          </w:rPr>
          <w:t xml:space="preserve"> </w:t>
        </w:r>
      </w:hyperlink>
      <w:hyperlink r:id="rId170">
        <w:r w:rsidDel="00000000" w:rsidR="00000000" w:rsidRPr="00000000">
          <w:rPr>
            <w:rFonts w:ascii="Times New Roman" w:cs="Times New Roman" w:eastAsia="Times New Roman" w:hAnsi="Times New Roman"/>
            <w:b w:val="1"/>
            <w:sz w:val="24"/>
            <w:szCs w:val="24"/>
            <w:rtl w:val="0"/>
          </w:rPr>
          <w:t xml:space="preserve">13</w:t>
        </w:r>
      </w:hyperlink>
      <w:hyperlink r:id="rId171">
        <w:r w:rsidDel="00000000" w:rsidR="00000000" w:rsidRPr="00000000">
          <w:rPr>
            <w:rFonts w:ascii="Times New Roman" w:cs="Times New Roman" w:eastAsia="Times New Roman" w:hAnsi="Times New Roman"/>
            <w:sz w:val="24"/>
            <w:szCs w:val="24"/>
            <w:rtl w:val="0"/>
          </w:rPr>
          <w:t xml:space="preserve">:581–583.</w:t>
        </w:r>
      </w:hyperlink>
      <w:r w:rsidDel="00000000" w:rsidR="00000000" w:rsidRPr="00000000">
        <w:rPr>
          <w:rtl w:val="0"/>
        </w:rPr>
      </w:r>
    </w:p>
    <w:p w:rsidR="00000000" w:rsidDel="00000000" w:rsidP="00000000" w:rsidRDefault="00000000" w:rsidRPr="00000000" w14:paraId="0000004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72">
        <w:r w:rsidDel="00000000" w:rsidR="00000000" w:rsidRPr="00000000">
          <w:rPr>
            <w:rFonts w:ascii="Times New Roman" w:cs="Times New Roman" w:eastAsia="Times New Roman" w:hAnsi="Times New Roman"/>
            <w:b w:val="1"/>
            <w:sz w:val="24"/>
            <w:szCs w:val="24"/>
            <w:rtl w:val="0"/>
          </w:rPr>
          <w:t xml:space="preserve">Quast C, Pruesse E, Yilmaz P, Gerken J, Schweer T, Yarza P, Peplies J, Glöckner FO.</w:t>
        </w:r>
      </w:hyperlink>
      <w:hyperlink r:id="rId173">
        <w:r w:rsidDel="00000000" w:rsidR="00000000" w:rsidRPr="00000000">
          <w:rPr>
            <w:rFonts w:ascii="Times New Roman" w:cs="Times New Roman" w:eastAsia="Times New Roman" w:hAnsi="Times New Roman"/>
            <w:sz w:val="24"/>
            <w:szCs w:val="24"/>
            <w:rtl w:val="0"/>
          </w:rPr>
          <w:t xml:space="preserve"> 2013. The SILVA ribosomal RNA gene database project: improved data processing and web-based tools. </w:t>
        </w:r>
      </w:hyperlink>
      <w:hyperlink r:id="rId174">
        <w:r w:rsidDel="00000000" w:rsidR="00000000" w:rsidRPr="00000000">
          <w:rPr>
            <w:rFonts w:ascii="Times New Roman" w:cs="Times New Roman" w:eastAsia="Times New Roman" w:hAnsi="Times New Roman"/>
            <w:i w:val="1"/>
            <w:sz w:val="24"/>
            <w:szCs w:val="24"/>
            <w:rtl w:val="0"/>
          </w:rPr>
          <w:t xml:space="preserve">Nucleic Acids Res</w:t>
        </w:r>
      </w:hyperlink>
      <w:hyperlink r:id="rId175">
        <w:r w:rsidDel="00000000" w:rsidR="00000000" w:rsidRPr="00000000">
          <w:rPr>
            <w:rFonts w:ascii="Times New Roman" w:cs="Times New Roman" w:eastAsia="Times New Roman" w:hAnsi="Times New Roman"/>
            <w:sz w:val="24"/>
            <w:szCs w:val="24"/>
            <w:rtl w:val="0"/>
          </w:rPr>
          <w:t xml:space="preserve"> </w:t>
        </w:r>
      </w:hyperlink>
      <w:hyperlink r:id="rId176">
        <w:r w:rsidDel="00000000" w:rsidR="00000000" w:rsidRPr="00000000">
          <w:rPr>
            <w:rFonts w:ascii="Times New Roman" w:cs="Times New Roman" w:eastAsia="Times New Roman" w:hAnsi="Times New Roman"/>
            <w:b w:val="1"/>
            <w:sz w:val="24"/>
            <w:szCs w:val="24"/>
            <w:rtl w:val="0"/>
          </w:rPr>
          <w:t xml:space="preserve">41</w:t>
        </w:r>
      </w:hyperlink>
      <w:hyperlink r:id="rId177">
        <w:r w:rsidDel="00000000" w:rsidR="00000000" w:rsidRPr="00000000">
          <w:rPr>
            <w:rFonts w:ascii="Times New Roman" w:cs="Times New Roman" w:eastAsia="Times New Roman" w:hAnsi="Times New Roman"/>
            <w:sz w:val="24"/>
            <w:szCs w:val="24"/>
            <w:rtl w:val="0"/>
          </w:rPr>
          <w:t xml:space="preserve">:D590–D596.</w:t>
        </w:r>
      </w:hyperlink>
      <w:r w:rsidDel="00000000" w:rsidR="00000000" w:rsidRPr="00000000">
        <w:rPr>
          <w:rtl w:val="0"/>
        </w:rPr>
      </w:r>
    </w:p>
    <w:p w:rsidR="00000000" w:rsidDel="00000000" w:rsidP="00000000" w:rsidRDefault="00000000" w:rsidRPr="00000000" w14:paraId="0000004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78">
        <w:r w:rsidDel="00000000" w:rsidR="00000000" w:rsidRPr="00000000">
          <w:rPr>
            <w:rFonts w:ascii="Times New Roman" w:cs="Times New Roman" w:eastAsia="Times New Roman" w:hAnsi="Times New Roman"/>
            <w:b w:val="1"/>
            <w:sz w:val="24"/>
            <w:szCs w:val="24"/>
            <w:rtl w:val="0"/>
          </w:rPr>
          <w:t xml:space="preserve">Abellan-Schneyder I, Matchado MS, Reitmeier S, Sommer A, Sewald Z, Baumbach J, List M, Neuhaus K.</w:t>
        </w:r>
      </w:hyperlink>
      <w:hyperlink r:id="rId179">
        <w:r w:rsidDel="00000000" w:rsidR="00000000" w:rsidRPr="00000000">
          <w:rPr>
            <w:rFonts w:ascii="Times New Roman" w:cs="Times New Roman" w:eastAsia="Times New Roman" w:hAnsi="Times New Roman"/>
            <w:sz w:val="24"/>
            <w:szCs w:val="24"/>
            <w:rtl w:val="0"/>
          </w:rPr>
          <w:t xml:space="preserve"> Primer, Pipelines, Parameters: Issues in 16S rRNA Gene Sequencing. </w:t>
        </w:r>
      </w:hyperlink>
      <w:hyperlink r:id="rId180">
        <w:r w:rsidDel="00000000" w:rsidR="00000000" w:rsidRPr="00000000">
          <w:rPr>
            <w:rFonts w:ascii="Times New Roman" w:cs="Times New Roman" w:eastAsia="Times New Roman" w:hAnsi="Times New Roman"/>
            <w:i w:val="1"/>
            <w:sz w:val="24"/>
            <w:szCs w:val="24"/>
            <w:rtl w:val="0"/>
          </w:rPr>
          <w:t xml:space="preserve">mSphere</w:t>
        </w:r>
      </w:hyperlink>
      <w:hyperlink r:id="rId181">
        <w:r w:rsidDel="00000000" w:rsidR="00000000" w:rsidRPr="00000000">
          <w:rPr>
            <w:rFonts w:ascii="Times New Roman" w:cs="Times New Roman" w:eastAsia="Times New Roman" w:hAnsi="Times New Roman"/>
            <w:sz w:val="24"/>
            <w:szCs w:val="24"/>
            <w:rtl w:val="0"/>
          </w:rPr>
          <w:t xml:space="preserve"> </w:t>
        </w:r>
      </w:hyperlink>
      <w:hyperlink r:id="rId182">
        <w:r w:rsidDel="00000000" w:rsidR="00000000" w:rsidRPr="00000000">
          <w:rPr>
            <w:rFonts w:ascii="Times New Roman" w:cs="Times New Roman" w:eastAsia="Times New Roman" w:hAnsi="Times New Roman"/>
            <w:b w:val="1"/>
            <w:sz w:val="24"/>
            <w:szCs w:val="24"/>
            <w:rtl w:val="0"/>
          </w:rPr>
          <w:t xml:space="preserve">6</w:t>
        </w:r>
      </w:hyperlink>
      <w:hyperlink r:id="rId183">
        <w:r w:rsidDel="00000000" w:rsidR="00000000" w:rsidRPr="00000000">
          <w:rPr>
            <w:rFonts w:ascii="Times New Roman" w:cs="Times New Roman" w:eastAsia="Times New Roman" w:hAnsi="Times New Roman"/>
            <w:sz w:val="24"/>
            <w:szCs w:val="24"/>
            <w:rtl w:val="0"/>
          </w:rPr>
          <w:t xml:space="preserve">:e01202-20.</w:t>
        </w:r>
      </w:hyperlink>
      <w:r w:rsidDel="00000000" w:rsidR="00000000" w:rsidRPr="00000000">
        <w:rPr>
          <w:rtl w:val="0"/>
        </w:rPr>
      </w:r>
    </w:p>
    <w:p w:rsidR="00000000" w:rsidDel="00000000" w:rsidP="00000000" w:rsidRDefault="00000000" w:rsidRPr="00000000" w14:paraId="0000005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84">
        <w:r w:rsidDel="00000000" w:rsidR="00000000" w:rsidRPr="00000000">
          <w:rPr>
            <w:rFonts w:ascii="Times New Roman" w:cs="Times New Roman" w:eastAsia="Times New Roman" w:hAnsi="Times New Roman"/>
            <w:b w:val="1"/>
            <w:sz w:val="24"/>
            <w:szCs w:val="24"/>
            <w:rtl w:val="0"/>
          </w:rPr>
          <w:t xml:space="preserve">Bokulich NA, Joseph CML, Allen G, Benson AK, Mills DA.</w:t>
        </w:r>
      </w:hyperlink>
      <w:hyperlink r:id="rId185">
        <w:r w:rsidDel="00000000" w:rsidR="00000000" w:rsidRPr="00000000">
          <w:rPr>
            <w:rFonts w:ascii="Times New Roman" w:cs="Times New Roman" w:eastAsia="Times New Roman" w:hAnsi="Times New Roman"/>
            <w:sz w:val="24"/>
            <w:szCs w:val="24"/>
            <w:rtl w:val="0"/>
          </w:rPr>
          <w:t xml:space="preserve"> 2012. Next-Generation Sequencing Reveals Significant Bacterial Diversity of Botrytized Wine. </w:t>
        </w:r>
      </w:hyperlink>
      <w:hyperlink r:id="rId186">
        <w:r w:rsidDel="00000000" w:rsidR="00000000" w:rsidRPr="00000000">
          <w:rPr>
            <w:rFonts w:ascii="Times New Roman" w:cs="Times New Roman" w:eastAsia="Times New Roman" w:hAnsi="Times New Roman"/>
            <w:i w:val="1"/>
            <w:sz w:val="24"/>
            <w:szCs w:val="24"/>
            <w:rtl w:val="0"/>
          </w:rPr>
          <w:t xml:space="preserve">PLoS ONE </w:t>
        </w:r>
      </w:hyperlink>
      <w:hyperlink r:id="rId187">
        <w:r w:rsidDel="00000000" w:rsidR="00000000" w:rsidRPr="00000000">
          <w:rPr>
            <w:rFonts w:ascii="Times New Roman" w:cs="Times New Roman" w:eastAsia="Times New Roman" w:hAnsi="Times New Roman"/>
            <w:b w:val="1"/>
            <w:sz w:val="24"/>
            <w:szCs w:val="24"/>
            <w:rtl w:val="0"/>
          </w:rPr>
          <w:t xml:space="preserve">7</w:t>
        </w:r>
      </w:hyperlink>
      <w:hyperlink r:id="rId188">
        <w:r w:rsidDel="00000000" w:rsidR="00000000" w:rsidRPr="00000000">
          <w:rPr>
            <w:rFonts w:ascii="Times New Roman" w:cs="Times New Roman" w:eastAsia="Times New Roman" w:hAnsi="Times New Roman"/>
            <w:sz w:val="24"/>
            <w:szCs w:val="24"/>
            <w:rtl w:val="0"/>
          </w:rPr>
          <w:t xml:space="preserve">:e36357.</w:t>
        </w:r>
      </w:hyperlink>
      <w:r w:rsidDel="00000000" w:rsidR="00000000" w:rsidRPr="00000000">
        <w:rPr>
          <w:rtl w:val="0"/>
        </w:rPr>
      </w:r>
    </w:p>
    <w:p w:rsidR="00000000" w:rsidDel="00000000" w:rsidP="00000000" w:rsidRDefault="00000000" w:rsidRPr="00000000" w14:paraId="00000051">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Core Team.</w:t>
      </w:r>
      <w:r w:rsidDel="00000000" w:rsidR="00000000" w:rsidRPr="00000000">
        <w:rPr>
          <w:rFonts w:ascii="Times New Roman" w:cs="Times New Roman" w:eastAsia="Times New Roman" w:hAnsi="Times New Roman"/>
          <w:sz w:val="24"/>
          <w:szCs w:val="24"/>
          <w:rtl w:val="0"/>
        </w:rPr>
        <w:t xml:space="preserve"> 2023. R: A Language and Environment for Statistical Computing. R Foundation for Statistical Computing, Vienna, Austria.</w:t>
      </w:r>
    </w:p>
    <w:p w:rsidR="00000000" w:rsidDel="00000000" w:rsidP="00000000" w:rsidRDefault="00000000" w:rsidRPr="00000000" w14:paraId="00000052">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McMurdie PJ, Holmes S.</w:t>
      </w:r>
      <w:r w:rsidDel="00000000" w:rsidR="00000000" w:rsidRPr="00000000">
        <w:rPr>
          <w:rFonts w:ascii="Times New Roman" w:cs="Times New Roman" w:eastAsia="Times New Roman" w:hAnsi="Times New Roman"/>
          <w:sz w:val="24"/>
          <w:szCs w:val="24"/>
          <w:rtl w:val="0"/>
        </w:rPr>
        <w:t xml:space="preserve"> 2013. phyloseq: An R Package for Reproducible Interactive Analysis and Graphics of Microbiome Census Data.</w:t>
      </w:r>
      <w:r w:rsidDel="00000000" w:rsidR="00000000" w:rsidRPr="00000000">
        <w:rPr>
          <w:rFonts w:ascii="Times New Roman" w:cs="Times New Roman" w:eastAsia="Times New Roman" w:hAnsi="Times New Roman"/>
          <w:i w:val="1"/>
          <w:sz w:val="24"/>
          <w:szCs w:val="24"/>
          <w:rtl w:val="0"/>
        </w:rPr>
        <w:t xml:space="preserve"> 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:e61217.</w:t>
      </w:r>
    </w:p>
    <w:p w:rsidR="00000000" w:rsidDel="00000000" w:rsidP="00000000" w:rsidRDefault="00000000" w:rsidRPr="00000000" w14:paraId="00000053">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Paradis E, Claude J, Strimmer K</w:t>
      </w:r>
      <w:r w:rsidDel="00000000" w:rsidR="00000000" w:rsidRPr="00000000">
        <w:rPr>
          <w:rFonts w:ascii="Times New Roman" w:cs="Times New Roman" w:eastAsia="Times New Roman" w:hAnsi="Times New Roman"/>
          <w:sz w:val="24"/>
          <w:szCs w:val="24"/>
          <w:rtl w:val="0"/>
        </w:rPr>
        <w:t xml:space="preserve">. 2004. APE: Analyses of Phylogenetics and Evolution in R language.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289–290.</w:t>
      </w:r>
    </w:p>
    <w:p w:rsidR="00000000" w:rsidDel="00000000" w:rsidP="00000000" w:rsidRDefault="00000000" w:rsidRPr="00000000" w14:paraId="0000005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89">
        <w:r w:rsidDel="00000000" w:rsidR="00000000" w:rsidRPr="00000000">
          <w:rPr>
            <w:rFonts w:ascii="Times New Roman" w:cs="Times New Roman" w:eastAsia="Times New Roman" w:hAnsi="Times New Roman"/>
            <w:b w:val="1"/>
            <w:sz w:val="24"/>
            <w:szCs w:val="24"/>
            <w:rtl w:val="0"/>
          </w:rPr>
          <w:t xml:space="preserve">Wickham H, Averick M, Bryan J, Chang W, McGowan LD, François R, Grolemund G, Hayes A, Henry L, Hester J, Kuhn M, Pedersen TL, Miller E, Bache SM, Müller K, Ooms J, Robinson D, Seidel DP, Spinu V, Takahashi K, Vaughan D, Wilke C, Woo K, Yutani H.</w:t>
        </w:r>
      </w:hyperlink>
      <w:hyperlink r:id="rId190">
        <w:r w:rsidDel="00000000" w:rsidR="00000000" w:rsidRPr="00000000">
          <w:rPr>
            <w:rFonts w:ascii="Times New Roman" w:cs="Times New Roman" w:eastAsia="Times New Roman" w:hAnsi="Times New Roman"/>
            <w:sz w:val="24"/>
            <w:szCs w:val="24"/>
            <w:rtl w:val="0"/>
          </w:rPr>
          <w:t xml:space="preserve"> 2019. Welcome to the Tidyverse. J Open Source Softw </w:t>
        </w:r>
      </w:hyperlink>
      <w:hyperlink r:id="rId191">
        <w:r w:rsidDel="00000000" w:rsidR="00000000" w:rsidRPr="00000000">
          <w:rPr>
            <w:rFonts w:ascii="Times New Roman" w:cs="Times New Roman" w:eastAsia="Times New Roman" w:hAnsi="Times New Roman"/>
            <w:b w:val="1"/>
            <w:sz w:val="24"/>
            <w:szCs w:val="24"/>
            <w:rtl w:val="0"/>
          </w:rPr>
          <w:t xml:space="preserve">4</w:t>
        </w:r>
      </w:hyperlink>
      <w:hyperlink r:id="rId192">
        <w:r w:rsidDel="00000000" w:rsidR="00000000" w:rsidRPr="00000000">
          <w:rPr>
            <w:rFonts w:ascii="Times New Roman" w:cs="Times New Roman" w:eastAsia="Times New Roman" w:hAnsi="Times New Roman"/>
            <w:sz w:val="24"/>
            <w:szCs w:val="24"/>
            <w:rtl w:val="0"/>
          </w:rPr>
          <w:t xml:space="preserve">:1686.</w:t>
        </w:r>
      </w:hyperlink>
      <w:r w:rsidDel="00000000" w:rsidR="00000000" w:rsidRPr="00000000">
        <w:rPr>
          <w:rtl w:val="0"/>
        </w:rPr>
      </w:r>
    </w:p>
    <w:p w:rsidR="00000000" w:rsidDel="00000000" w:rsidP="00000000" w:rsidRDefault="00000000" w:rsidRPr="00000000" w14:paraId="00000055">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Kembel SW, Cowan PD, Helmus MR, Cornwell WK, Morlon H, Ackerly DD, Blomberg SP, Webb CO.</w:t>
      </w:r>
      <w:r w:rsidDel="00000000" w:rsidR="00000000" w:rsidRPr="00000000">
        <w:rPr>
          <w:rFonts w:ascii="Times New Roman" w:cs="Times New Roman" w:eastAsia="Times New Roman" w:hAnsi="Times New Roman"/>
          <w:sz w:val="24"/>
          <w:szCs w:val="24"/>
          <w:rtl w:val="0"/>
        </w:rPr>
        <w:t xml:space="preserve"> 2010. Picante: R tools for integrating phylogenies and ecology.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:1463–1464.</w:t>
      </w:r>
    </w:p>
    <w:p w:rsidR="00000000" w:rsidDel="00000000" w:rsidP="00000000" w:rsidRDefault="00000000" w:rsidRPr="00000000" w14:paraId="0000005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93">
        <w:r w:rsidDel="00000000" w:rsidR="00000000" w:rsidRPr="00000000">
          <w:rPr>
            <w:rFonts w:ascii="Times New Roman" w:cs="Times New Roman" w:eastAsia="Times New Roman" w:hAnsi="Times New Roman"/>
            <w:b w:val="1"/>
            <w:sz w:val="24"/>
            <w:szCs w:val="24"/>
            <w:rtl w:val="0"/>
          </w:rP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w:t>
        </w:r>
      </w:hyperlink>
      <w:hyperlink r:id="rId194">
        <w:r w:rsidDel="00000000" w:rsidR="00000000" w:rsidRPr="00000000">
          <w:rPr>
            <w:rFonts w:ascii="Times New Roman" w:cs="Times New Roman" w:eastAsia="Times New Roman" w:hAnsi="Times New Roman"/>
            <w:sz w:val="24"/>
            <w:szCs w:val="24"/>
            <w:rtl w:val="0"/>
          </w:rPr>
          <w:t xml:space="preserve"> 2001. vegan: Community Ecology Package.</w:t>
        </w:r>
      </w:hyperlink>
      <w:r w:rsidDel="00000000" w:rsidR="00000000" w:rsidRPr="00000000">
        <w:rPr>
          <w:rtl w:val="0"/>
        </w:rPr>
      </w:r>
    </w:p>
    <w:p w:rsidR="00000000" w:rsidDel="00000000" w:rsidP="00000000" w:rsidRDefault="00000000" w:rsidRPr="00000000" w14:paraId="00000057">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195">
        <w:r w:rsidDel="00000000" w:rsidR="00000000" w:rsidRPr="00000000">
          <w:rPr>
            <w:rFonts w:ascii="Times New Roman" w:cs="Times New Roman" w:eastAsia="Times New Roman" w:hAnsi="Times New Roman"/>
            <w:b w:val="1"/>
            <w:sz w:val="24"/>
            <w:szCs w:val="24"/>
            <w:rtl w:val="0"/>
          </w:rPr>
          <w:t xml:space="preserve">Shannon CE.</w:t>
        </w:r>
      </w:hyperlink>
      <w:hyperlink r:id="rId196">
        <w:r w:rsidDel="00000000" w:rsidR="00000000" w:rsidRPr="00000000">
          <w:rPr>
            <w:rFonts w:ascii="Times New Roman" w:cs="Times New Roman" w:eastAsia="Times New Roman" w:hAnsi="Times New Roman"/>
            <w:sz w:val="24"/>
            <w:szCs w:val="24"/>
            <w:rtl w:val="0"/>
          </w:rPr>
          <w:t xml:space="preserve"> 1948. A mathematical theory of communication. </w:t>
        </w:r>
      </w:hyperlink>
      <w:hyperlink r:id="rId197">
        <w:r w:rsidDel="00000000" w:rsidR="00000000" w:rsidRPr="00000000">
          <w:rPr>
            <w:rFonts w:ascii="Times New Roman" w:cs="Times New Roman" w:eastAsia="Times New Roman" w:hAnsi="Times New Roman"/>
            <w:i w:val="1"/>
            <w:sz w:val="24"/>
            <w:szCs w:val="24"/>
            <w:rtl w:val="0"/>
          </w:rPr>
          <w:t xml:space="preserve">Bell Syst Tech</w:t>
        </w:r>
      </w:hyperlink>
      <w:hyperlink r:id="rId198">
        <w:r w:rsidDel="00000000" w:rsidR="00000000" w:rsidRPr="00000000">
          <w:rPr>
            <w:rFonts w:ascii="Times New Roman" w:cs="Times New Roman" w:eastAsia="Times New Roman" w:hAnsi="Times New Roman"/>
            <w:sz w:val="24"/>
            <w:szCs w:val="24"/>
            <w:rtl w:val="0"/>
          </w:rPr>
          <w:t xml:space="preserve"> J </w:t>
        </w:r>
      </w:hyperlink>
      <w:hyperlink r:id="rId199">
        <w:r w:rsidDel="00000000" w:rsidR="00000000" w:rsidRPr="00000000">
          <w:rPr>
            <w:rFonts w:ascii="Times New Roman" w:cs="Times New Roman" w:eastAsia="Times New Roman" w:hAnsi="Times New Roman"/>
            <w:b w:val="1"/>
            <w:sz w:val="24"/>
            <w:szCs w:val="24"/>
            <w:rtl w:val="0"/>
          </w:rPr>
          <w:t xml:space="preserve">27:</w:t>
        </w:r>
      </w:hyperlink>
      <w:hyperlink r:id="rId200">
        <w:r w:rsidDel="00000000" w:rsidR="00000000" w:rsidRPr="00000000">
          <w:rPr>
            <w:rFonts w:ascii="Times New Roman" w:cs="Times New Roman" w:eastAsia="Times New Roman" w:hAnsi="Times New Roman"/>
            <w:sz w:val="24"/>
            <w:szCs w:val="24"/>
            <w:rtl w:val="0"/>
          </w:rPr>
          <w:t xml:space="preserve">379–423.</w:t>
        </w:r>
      </w:hyperlink>
      <w:r w:rsidDel="00000000" w:rsidR="00000000" w:rsidRPr="00000000">
        <w:rPr>
          <w:rtl w:val="0"/>
        </w:rPr>
      </w:r>
    </w:p>
    <w:p w:rsidR="00000000" w:rsidDel="00000000" w:rsidP="00000000" w:rsidRDefault="00000000" w:rsidRPr="00000000" w14:paraId="0000005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1">
        <w:r w:rsidDel="00000000" w:rsidR="00000000" w:rsidRPr="00000000">
          <w:rPr>
            <w:rFonts w:ascii="Times New Roman" w:cs="Times New Roman" w:eastAsia="Times New Roman" w:hAnsi="Times New Roman"/>
            <w:b w:val="1"/>
            <w:sz w:val="24"/>
            <w:szCs w:val="24"/>
            <w:rtl w:val="0"/>
          </w:rPr>
          <w:t xml:space="preserve">Faith DP.</w:t>
        </w:r>
      </w:hyperlink>
      <w:hyperlink r:id="rId202">
        <w:r w:rsidDel="00000000" w:rsidR="00000000" w:rsidRPr="00000000">
          <w:rPr>
            <w:rFonts w:ascii="Times New Roman" w:cs="Times New Roman" w:eastAsia="Times New Roman" w:hAnsi="Times New Roman"/>
            <w:sz w:val="24"/>
            <w:szCs w:val="24"/>
            <w:rtl w:val="0"/>
          </w:rPr>
          <w:t xml:space="preserve"> 1992. Conservation evaluation and phylogenetic diversity. </w:t>
        </w:r>
      </w:hyperlink>
      <w:hyperlink r:id="rId203">
        <w:r w:rsidDel="00000000" w:rsidR="00000000" w:rsidRPr="00000000">
          <w:rPr>
            <w:rFonts w:ascii="Times New Roman" w:cs="Times New Roman" w:eastAsia="Times New Roman" w:hAnsi="Times New Roman"/>
            <w:i w:val="1"/>
            <w:sz w:val="24"/>
            <w:szCs w:val="24"/>
            <w:rtl w:val="0"/>
          </w:rPr>
          <w:t xml:space="preserve">Biol Conserv</w:t>
        </w:r>
      </w:hyperlink>
      <w:hyperlink r:id="rId204">
        <w:r w:rsidDel="00000000" w:rsidR="00000000" w:rsidRPr="00000000">
          <w:rPr>
            <w:rFonts w:ascii="Times New Roman" w:cs="Times New Roman" w:eastAsia="Times New Roman" w:hAnsi="Times New Roman"/>
            <w:sz w:val="24"/>
            <w:szCs w:val="24"/>
            <w:rtl w:val="0"/>
          </w:rPr>
          <w:t xml:space="preserve"> </w:t>
        </w:r>
      </w:hyperlink>
      <w:hyperlink r:id="rId205">
        <w:r w:rsidDel="00000000" w:rsidR="00000000" w:rsidRPr="00000000">
          <w:rPr>
            <w:rFonts w:ascii="Times New Roman" w:cs="Times New Roman" w:eastAsia="Times New Roman" w:hAnsi="Times New Roman"/>
            <w:b w:val="1"/>
            <w:sz w:val="24"/>
            <w:szCs w:val="24"/>
            <w:rtl w:val="0"/>
          </w:rPr>
          <w:t xml:space="preserve">61:</w:t>
        </w:r>
      </w:hyperlink>
      <w:hyperlink r:id="rId206">
        <w:r w:rsidDel="00000000" w:rsidR="00000000" w:rsidRPr="00000000">
          <w:rPr>
            <w:rFonts w:ascii="Times New Roman" w:cs="Times New Roman" w:eastAsia="Times New Roman" w:hAnsi="Times New Roman"/>
            <w:sz w:val="24"/>
            <w:szCs w:val="24"/>
            <w:rtl w:val="0"/>
          </w:rPr>
          <w:t xml:space="preserve">1–10.</w:t>
        </w:r>
      </w:hyperlink>
      <w:r w:rsidDel="00000000" w:rsidR="00000000" w:rsidRPr="00000000">
        <w:rPr>
          <w:rtl w:val="0"/>
        </w:rPr>
      </w:r>
    </w:p>
    <w:p w:rsidR="00000000" w:rsidDel="00000000" w:rsidP="00000000" w:rsidRDefault="00000000" w:rsidRPr="00000000" w14:paraId="00000059">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Wickham H.</w:t>
      </w:r>
      <w:r w:rsidDel="00000000" w:rsidR="00000000" w:rsidRPr="00000000">
        <w:rPr>
          <w:rFonts w:ascii="Times New Roman" w:cs="Times New Roman" w:eastAsia="Times New Roman" w:hAnsi="Times New Roman"/>
          <w:sz w:val="24"/>
          <w:szCs w:val="24"/>
          <w:rtl w:val="0"/>
        </w:rPr>
        <w:t xml:space="preserve"> 2009. ggplot2: Elegant Graphics for Data Analysis. Springer, New York, NY. https://link.springer.com/10.1007/978-0-387-98141-3. Retrieved 6 December 2023.</w:t>
      </w:r>
    </w:p>
    <w:p w:rsidR="00000000" w:rsidDel="00000000" w:rsidP="00000000" w:rsidRDefault="00000000" w:rsidRPr="00000000" w14:paraId="0000005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7">
        <w:r w:rsidDel="00000000" w:rsidR="00000000" w:rsidRPr="00000000">
          <w:rPr>
            <w:rFonts w:ascii="Times New Roman" w:cs="Times New Roman" w:eastAsia="Times New Roman" w:hAnsi="Times New Roman"/>
            <w:b w:val="1"/>
            <w:sz w:val="24"/>
            <w:szCs w:val="24"/>
            <w:rtl w:val="0"/>
          </w:rPr>
          <w:t xml:space="preserve">Kruskal WH, Wallis WA.</w:t>
        </w:r>
      </w:hyperlink>
      <w:hyperlink r:id="rId208">
        <w:r w:rsidDel="00000000" w:rsidR="00000000" w:rsidRPr="00000000">
          <w:rPr>
            <w:rFonts w:ascii="Times New Roman" w:cs="Times New Roman" w:eastAsia="Times New Roman" w:hAnsi="Times New Roman"/>
            <w:sz w:val="24"/>
            <w:szCs w:val="24"/>
            <w:rtl w:val="0"/>
          </w:rPr>
          <w:t xml:space="preserve"> 1952. Use of Ranks in One-Criterion Variance Analysis. J Am Stat Assoc.</w:t>
        </w:r>
      </w:hyperlink>
      <w:r w:rsidDel="00000000" w:rsidR="00000000" w:rsidRPr="00000000">
        <w:rPr>
          <w:rtl w:val="0"/>
        </w:rPr>
      </w:r>
    </w:p>
    <w:p w:rsidR="00000000" w:rsidDel="00000000" w:rsidP="00000000" w:rsidRDefault="00000000" w:rsidRPr="00000000" w14:paraId="0000005B">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09">
        <w:r w:rsidDel="00000000" w:rsidR="00000000" w:rsidRPr="00000000">
          <w:rPr>
            <w:rFonts w:ascii="Times New Roman" w:cs="Times New Roman" w:eastAsia="Times New Roman" w:hAnsi="Times New Roman"/>
            <w:b w:val="1"/>
            <w:sz w:val="24"/>
            <w:szCs w:val="24"/>
            <w:rtl w:val="0"/>
          </w:rPr>
          <w:t xml:space="preserve">Ahlmann-Eltze C, Patil I.</w:t>
        </w:r>
      </w:hyperlink>
      <w:hyperlink r:id="rId210">
        <w:r w:rsidDel="00000000" w:rsidR="00000000" w:rsidRPr="00000000">
          <w:rPr>
            <w:rFonts w:ascii="Times New Roman" w:cs="Times New Roman" w:eastAsia="Times New Roman" w:hAnsi="Times New Roman"/>
            <w:sz w:val="24"/>
            <w:szCs w:val="24"/>
            <w:rtl w:val="0"/>
          </w:rPr>
          <w:t xml:space="preserve"> 2021. ggsignif: R Package for Displaying Significance Brackets for “ggplot2.” OSF https://doi.org/10.31234/osf.io/7awm6.</w:t>
        </w:r>
      </w:hyperlink>
      <w:r w:rsidDel="00000000" w:rsidR="00000000" w:rsidRPr="00000000">
        <w:rPr>
          <w:rtl w:val="0"/>
        </w:rPr>
      </w:r>
    </w:p>
    <w:p w:rsidR="00000000" w:rsidDel="00000000" w:rsidP="00000000" w:rsidRDefault="00000000" w:rsidRPr="00000000" w14:paraId="0000005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1">
        <w:r w:rsidDel="00000000" w:rsidR="00000000" w:rsidRPr="00000000">
          <w:rPr>
            <w:rFonts w:ascii="Times New Roman" w:cs="Times New Roman" w:eastAsia="Times New Roman" w:hAnsi="Times New Roman"/>
            <w:b w:val="1"/>
            <w:sz w:val="24"/>
            <w:szCs w:val="24"/>
            <w:rtl w:val="0"/>
          </w:rPr>
          <w:t xml:space="preserve">Lozupone C, Knight R.</w:t>
        </w:r>
      </w:hyperlink>
      <w:hyperlink r:id="rId212">
        <w:r w:rsidDel="00000000" w:rsidR="00000000" w:rsidRPr="00000000">
          <w:rPr>
            <w:rFonts w:ascii="Times New Roman" w:cs="Times New Roman" w:eastAsia="Times New Roman" w:hAnsi="Times New Roman"/>
            <w:sz w:val="24"/>
            <w:szCs w:val="24"/>
            <w:rtl w:val="0"/>
          </w:rPr>
          <w:t xml:space="preserve"> 2005. UniFrac: a New Phylogenetic Method for Comparing Microbial Communities. </w:t>
        </w:r>
      </w:hyperlink>
      <w:hyperlink r:id="rId213">
        <w:r w:rsidDel="00000000" w:rsidR="00000000" w:rsidRPr="00000000">
          <w:rPr>
            <w:rFonts w:ascii="Times New Roman" w:cs="Times New Roman" w:eastAsia="Times New Roman" w:hAnsi="Times New Roman"/>
            <w:i w:val="1"/>
            <w:sz w:val="24"/>
            <w:szCs w:val="24"/>
            <w:rtl w:val="0"/>
          </w:rPr>
          <w:t xml:space="preserve">Appl Environ Microbiol </w:t>
        </w:r>
      </w:hyperlink>
      <w:hyperlink r:id="rId214">
        <w:r w:rsidDel="00000000" w:rsidR="00000000" w:rsidRPr="00000000">
          <w:rPr>
            <w:rFonts w:ascii="Times New Roman" w:cs="Times New Roman" w:eastAsia="Times New Roman" w:hAnsi="Times New Roman"/>
            <w:b w:val="1"/>
            <w:sz w:val="24"/>
            <w:szCs w:val="24"/>
            <w:rtl w:val="0"/>
          </w:rPr>
          <w:t xml:space="preserve">71:</w:t>
        </w:r>
      </w:hyperlink>
      <w:hyperlink r:id="rId215">
        <w:r w:rsidDel="00000000" w:rsidR="00000000" w:rsidRPr="00000000">
          <w:rPr>
            <w:rFonts w:ascii="Times New Roman" w:cs="Times New Roman" w:eastAsia="Times New Roman" w:hAnsi="Times New Roman"/>
            <w:sz w:val="24"/>
            <w:szCs w:val="24"/>
            <w:rtl w:val="0"/>
          </w:rPr>
          <w:t xml:space="preserve">8228–8235.</w:t>
        </w:r>
      </w:hyperlink>
      <w:r w:rsidDel="00000000" w:rsidR="00000000" w:rsidRPr="00000000">
        <w:rPr>
          <w:rtl w:val="0"/>
        </w:rPr>
      </w:r>
    </w:p>
    <w:p w:rsidR="00000000" w:rsidDel="00000000" w:rsidP="00000000" w:rsidRDefault="00000000" w:rsidRPr="00000000" w14:paraId="0000005D">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Anderson. </w:t>
      </w:r>
      <w:r w:rsidDel="00000000" w:rsidR="00000000" w:rsidRPr="00000000">
        <w:rPr>
          <w:rFonts w:ascii="Times New Roman" w:cs="Times New Roman" w:eastAsia="Times New Roman" w:hAnsi="Times New Roman"/>
          <w:sz w:val="24"/>
          <w:szCs w:val="24"/>
          <w:rtl w:val="0"/>
        </w:rPr>
        <w:t xml:space="preserve">2001.</w:t>
      </w:r>
      <w:hyperlink r:id="rId216">
        <w:r w:rsidDel="00000000" w:rsidR="00000000" w:rsidRPr="00000000">
          <w:rPr>
            <w:rFonts w:ascii="Times New Roman" w:cs="Times New Roman" w:eastAsia="Times New Roman" w:hAnsi="Times New Roman"/>
            <w:sz w:val="24"/>
            <w:szCs w:val="24"/>
            <w:rtl w:val="0"/>
          </w:rPr>
          <w:t xml:space="preserve">A new method for non‐parametric multivariate analysis of variance. </w:t>
        </w:r>
      </w:hyperlink>
      <w:r w:rsidDel="00000000" w:rsidR="00000000" w:rsidRPr="00000000">
        <w:rPr>
          <w:rFonts w:ascii="Times New Roman" w:cs="Times New Roman" w:eastAsia="Times New Roman" w:hAnsi="Times New Roman"/>
          <w:i w:val="1"/>
          <w:sz w:val="24"/>
          <w:szCs w:val="24"/>
          <w:rtl w:val="0"/>
        </w:rPr>
        <w:t xml:space="preserve">Austral Ecol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:32–46.</w:t>
      </w:r>
    </w:p>
    <w:p w:rsidR="00000000" w:rsidDel="00000000" w:rsidP="00000000" w:rsidRDefault="00000000" w:rsidRPr="00000000" w14:paraId="0000005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b w:val="1"/>
          <w:sz w:val="24"/>
          <w:szCs w:val="24"/>
          <w:rtl w:val="0"/>
        </w:rPr>
        <w:t xml:space="preserve">Wickham H. </w:t>
      </w:r>
      <w:r w:rsidDel="00000000" w:rsidR="00000000" w:rsidRPr="00000000">
        <w:rPr>
          <w:rFonts w:ascii="Times New Roman" w:cs="Times New Roman" w:eastAsia="Times New Roman" w:hAnsi="Times New Roman"/>
          <w:sz w:val="24"/>
          <w:szCs w:val="24"/>
          <w:rtl w:val="0"/>
        </w:rPr>
        <w:t xml:space="preserve">2007.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Reshaping Data with the reshape Package. </w:t>
      </w:r>
      <w:r w:rsidDel="00000000" w:rsidR="00000000" w:rsidRPr="00000000">
        <w:rPr>
          <w:rFonts w:ascii="Times New Roman" w:cs="Times New Roman" w:eastAsia="Times New Roman" w:hAnsi="Times New Roman"/>
          <w:i w:val="1"/>
          <w:sz w:val="24"/>
          <w:szCs w:val="24"/>
          <w:rtl w:val="0"/>
        </w:rPr>
        <w:t xml:space="preserve">J Stat Softw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05F">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Wickham H, François R, Henry L, Müller K. </w:t>
      </w:r>
      <w:r w:rsidDel="00000000" w:rsidR="00000000" w:rsidRPr="00000000">
        <w:rPr>
          <w:rFonts w:ascii="Times New Roman" w:cs="Times New Roman" w:eastAsia="Times New Roman" w:hAnsi="Times New Roman"/>
          <w:sz w:val="24"/>
          <w:szCs w:val="24"/>
          <w:rtl w:val="0"/>
        </w:rPr>
        <w:t xml:space="preserve">2022. dplyr: A Grammar of Data Manipulation.</w:t>
      </w:r>
    </w:p>
    <w:p w:rsidR="00000000" w:rsidDel="00000000" w:rsidP="00000000" w:rsidRDefault="00000000" w:rsidRPr="00000000" w14:paraId="0000006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18">
        <w:r w:rsidDel="00000000" w:rsidR="00000000" w:rsidRPr="00000000">
          <w:rPr>
            <w:rFonts w:ascii="Times New Roman" w:cs="Times New Roman" w:eastAsia="Times New Roman" w:hAnsi="Times New Roman"/>
            <w:b w:val="1"/>
            <w:sz w:val="24"/>
            <w:szCs w:val="24"/>
            <w:rtl w:val="0"/>
          </w:rPr>
          <w:t xml:space="preserve">Dunn OJ. </w:t>
        </w:r>
      </w:hyperlink>
      <w:hyperlink r:id="rId219">
        <w:r w:rsidDel="00000000" w:rsidR="00000000" w:rsidRPr="00000000">
          <w:rPr>
            <w:rFonts w:ascii="Times New Roman" w:cs="Times New Roman" w:eastAsia="Times New Roman" w:hAnsi="Times New Roman"/>
            <w:sz w:val="24"/>
            <w:szCs w:val="24"/>
            <w:rtl w:val="0"/>
          </w:rPr>
          <w:t xml:space="preserve">1964. Multiple Comparisons Using Rank Sums. Technometrics 6:241–252.</w:t>
        </w:r>
      </w:hyperlink>
      <w:r w:rsidDel="00000000" w:rsidR="00000000" w:rsidRPr="00000000">
        <w:rPr>
          <w:rtl w:val="0"/>
        </w:rPr>
      </w:r>
    </w:p>
    <w:p w:rsidR="00000000" w:rsidDel="00000000" w:rsidP="00000000" w:rsidRDefault="00000000" w:rsidRPr="00000000" w14:paraId="00000061">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20">
        <w:r w:rsidDel="00000000" w:rsidR="00000000" w:rsidRPr="00000000">
          <w:rPr>
            <w:rFonts w:ascii="Times New Roman" w:cs="Times New Roman" w:eastAsia="Times New Roman" w:hAnsi="Times New Roman"/>
            <w:b w:val="1"/>
            <w:sz w:val="24"/>
            <w:szCs w:val="24"/>
            <w:rtl w:val="0"/>
          </w:rPr>
          <w:t xml:space="preserve">Dinno A</w:t>
        </w:r>
      </w:hyperlink>
      <w:hyperlink r:id="rId221">
        <w:r w:rsidDel="00000000" w:rsidR="00000000" w:rsidRPr="00000000">
          <w:rPr>
            <w:rFonts w:ascii="Times New Roman" w:cs="Times New Roman" w:eastAsia="Times New Roman" w:hAnsi="Times New Roman"/>
            <w:sz w:val="24"/>
            <w:szCs w:val="24"/>
            <w:rtl w:val="0"/>
          </w:rPr>
          <w:t xml:space="preserve">. 2024. dunn.test: Dunn’s Test of Multiple Comparisons Using Rank Sums (1.3.6).</w:t>
        </w:r>
      </w:hyperlink>
      <w:r w:rsidDel="00000000" w:rsidR="00000000" w:rsidRPr="00000000">
        <w:rPr>
          <w:rtl w:val="0"/>
        </w:rPr>
      </w:r>
    </w:p>
    <w:p w:rsidR="00000000" w:rsidDel="00000000" w:rsidP="00000000" w:rsidRDefault="00000000" w:rsidRPr="00000000" w14:paraId="0000006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22">
        <w:r w:rsidDel="00000000" w:rsidR="00000000" w:rsidRPr="00000000">
          <w:rPr>
            <w:rFonts w:ascii="Times New Roman" w:cs="Times New Roman" w:eastAsia="Times New Roman" w:hAnsi="Times New Roman"/>
            <w:b w:val="1"/>
            <w:sz w:val="24"/>
            <w:szCs w:val="24"/>
            <w:rtl w:val="0"/>
          </w:rPr>
          <w:t xml:space="preserve">Love MI, Huber W, Anders S.</w:t>
        </w:r>
      </w:hyperlink>
      <w:hyperlink r:id="rId223">
        <w:r w:rsidDel="00000000" w:rsidR="00000000" w:rsidRPr="00000000">
          <w:rPr>
            <w:rFonts w:ascii="Times New Roman" w:cs="Times New Roman" w:eastAsia="Times New Roman" w:hAnsi="Times New Roman"/>
            <w:sz w:val="24"/>
            <w:szCs w:val="24"/>
            <w:rtl w:val="0"/>
          </w:rPr>
          <w:t xml:space="preserve"> 2014. Moderated estimation of fold change and dispersion for RNA-seq data with DESeq2. Genome Biol </w:t>
        </w:r>
      </w:hyperlink>
      <w:hyperlink r:id="rId224">
        <w:r w:rsidDel="00000000" w:rsidR="00000000" w:rsidRPr="00000000">
          <w:rPr>
            <w:rFonts w:ascii="Times New Roman" w:cs="Times New Roman" w:eastAsia="Times New Roman" w:hAnsi="Times New Roman"/>
            <w:b w:val="1"/>
            <w:sz w:val="24"/>
            <w:szCs w:val="24"/>
            <w:rtl w:val="0"/>
          </w:rPr>
          <w:t xml:space="preserve">15</w:t>
        </w:r>
      </w:hyperlink>
      <w:hyperlink r:id="rId225">
        <w:r w:rsidDel="00000000" w:rsidR="00000000" w:rsidRPr="00000000">
          <w:rPr>
            <w:rFonts w:ascii="Times New Roman" w:cs="Times New Roman" w:eastAsia="Times New Roman" w:hAnsi="Times New Roman"/>
            <w:sz w:val="24"/>
            <w:szCs w:val="24"/>
            <w:rtl w:val="0"/>
          </w:rPr>
          <w:t xml:space="preserve">:550.</w:t>
        </w:r>
      </w:hyperlink>
      <w:r w:rsidDel="00000000" w:rsidR="00000000" w:rsidRPr="00000000">
        <w:rPr>
          <w:rtl w:val="0"/>
        </w:rPr>
      </w:r>
    </w:p>
    <w:p w:rsidR="00000000" w:rsidDel="00000000" w:rsidP="00000000" w:rsidRDefault="00000000" w:rsidRPr="00000000" w14:paraId="00000063">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Cáceres MD, Legendre P.</w:t>
      </w:r>
      <w:r w:rsidDel="00000000" w:rsidR="00000000" w:rsidRPr="00000000">
        <w:rPr>
          <w:rFonts w:ascii="Times New Roman" w:cs="Times New Roman" w:eastAsia="Times New Roman" w:hAnsi="Times New Roman"/>
          <w:sz w:val="24"/>
          <w:szCs w:val="24"/>
          <w:rtl w:val="0"/>
        </w:rPr>
        <w:t xml:space="preserve"> 2009. Associations between species and groups of sites: indices and statistical inference.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:3566–3574.</w:t>
      </w:r>
    </w:p>
    <w:p w:rsidR="00000000" w:rsidDel="00000000" w:rsidP="00000000" w:rsidRDefault="00000000" w:rsidRPr="00000000" w14:paraId="0000006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26">
        <w:r w:rsidDel="00000000" w:rsidR="00000000" w:rsidRPr="00000000">
          <w:rPr>
            <w:rFonts w:ascii="Times New Roman" w:cs="Times New Roman" w:eastAsia="Times New Roman" w:hAnsi="Times New Roman"/>
            <w:b w:val="1"/>
            <w:sz w:val="24"/>
            <w:szCs w:val="24"/>
            <w:rtl w:val="0"/>
          </w:rPr>
          <w:t xml:space="preserve">Douglas GM, Maffei VJ, Zaneveld JR, Yurgel SN, Brown JR, Taylor CM, Huttenhower C, Langille MGI.</w:t>
        </w:r>
      </w:hyperlink>
      <w:hyperlink r:id="rId227">
        <w:r w:rsidDel="00000000" w:rsidR="00000000" w:rsidRPr="00000000">
          <w:rPr>
            <w:rFonts w:ascii="Times New Roman" w:cs="Times New Roman" w:eastAsia="Times New Roman" w:hAnsi="Times New Roman"/>
            <w:sz w:val="24"/>
            <w:szCs w:val="24"/>
            <w:rtl w:val="0"/>
          </w:rPr>
          <w:t xml:space="preserve"> 2020. PICRUSt2 for prediction of metagenome functions. </w:t>
        </w:r>
      </w:hyperlink>
      <w:hyperlink r:id="rId228">
        <w:r w:rsidDel="00000000" w:rsidR="00000000" w:rsidRPr="00000000">
          <w:rPr>
            <w:rFonts w:ascii="Times New Roman" w:cs="Times New Roman" w:eastAsia="Times New Roman" w:hAnsi="Times New Roman"/>
            <w:i w:val="1"/>
            <w:sz w:val="24"/>
            <w:szCs w:val="24"/>
            <w:rtl w:val="0"/>
          </w:rPr>
          <w:t xml:space="preserve">Nat Biotechnol</w:t>
        </w:r>
      </w:hyperlink>
      <w:hyperlink r:id="rId229">
        <w:r w:rsidDel="00000000" w:rsidR="00000000" w:rsidRPr="00000000">
          <w:rPr>
            <w:rFonts w:ascii="Times New Roman" w:cs="Times New Roman" w:eastAsia="Times New Roman" w:hAnsi="Times New Roman"/>
            <w:b w:val="1"/>
            <w:sz w:val="24"/>
            <w:szCs w:val="24"/>
            <w:rtl w:val="0"/>
          </w:rPr>
          <w:t xml:space="preserve"> 38:</w:t>
        </w:r>
      </w:hyperlink>
      <w:hyperlink r:id="rId230">
        <w:r w:rsidDel="00000000" w:rsidR="00000000" w:rsidRPr="00000000">
          <w:rPr>
            <w:rFonts w:ascii="Times New Roman" w:cs="Times New Roman" w:eastAsia="Times New Roman" w:hAnsi="Times New Roman"/>
            <w:sz w:val="24"/>
            <w:szCs w:val="24"/>
            <w:rtl w:val="0"/>
          </w:rPr>
          <w:t xml:space="preserve">685–688.</w:t>
        </w:r>
      </w:hyperlink>
      <w:r w:rsidDel="00000000" w:rsidR="00000000" w:rsidRPr="00000000">
        <w:rPr>
          <w:rtl w:val="0"/>
        </w:rPr>
      </w:r>
    </w:p>
    <w:p w:rsidR="00000000" w:rsidDel="00000000" w:rsidP="00000000" w:rsidRDefault="00000000" w:rsidRPr="00000000" w14:paraId="00000065">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1">
        <w:r w:rsidDel="00000000" w:rsidR="00000000" w:rsidRPr="00000000">
          <w:rPr>
            <w:rFonts w:ascii="Times New Roman" w:cs="Times New Roman" w:eastAsia="Times New Roman" w:hAnsi="Times New Roman"/>
            <w:sz w:val="24"/>
            <w:szCs w:val="24"/>
            <w:rtl w:val="0"/>
          </w:rPr>
          <w:t xml:space="preserve">MetaCyc database of metabolic pathways and enzymes - a 2019 update | Nucleic Acids Research | Oxford Academic. https://academic.oup.com/nar/article/48/D1/D445/5581728. Retrieved 9 December 2024.</w:t>
        </w:r>
      </w:hyperlink>
      <w:r w:rsidDel="00000000" w:rsidR="00000000" w:rsidRPr="00000000">
        <w:rPr>
          <w:rtl w:val="0"/>
        </w:rPr>
      </w:r>
    </w:p>
    <w:p w:rsidR="00000000" w:rsidDel="00000000" w:rsidP="00000000" w:rsidRDefault="00000000" w:rsidRPr="00000000" w14:paraId="0000006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2">
        <w:r w:rsidDel="00000000" w:rsidR="00000000" w:rsidRPr="00000000">
          <w:rPr>
            <w:rFonts w:ascii="Times New Roman" w:cs="Times New Roman" w:eastAsia="Times New Roman" w:hAnsi="Times New Roman"/>
            <w:b w:val="1"/>
            <w:sz w:val="24"/>
            <w:szCs w:val="24"/>
            <w:rtl w:val="0"/>
          </w:rPr>
          <w:t xml:space="preserve">Wickham H, Hester J, Bryan J.</w:t>
        </w:r>
      </w:hyperlink>
      <w:hyperlink r:id="rId233">
        <w:r w:rsidDel="00000000" w:rsidR="00000000" w:rsidRPr="00000000">
          <w:rPr>
            <w:rFonts w:ascii="Times New Roman" w:cs="Times New Roman" w:eastAsia="Times New Roman" w:hAnsi="Times New Roman"/>
            <w:sz w:val="24"/>
            <w:szCs w:val="24"/>
            <w:rtl w:val="0"/>
          </w:rPr>
          <w:t xml:space="preserve"> 2015. readr: Read Rectangular Text Data.</w:t>
        </w:r>
      </w:hyperlink>
      <w:r w:rsidDel="00000000" w:rsidR="00000000" w:rsidRPr="00000000">
        <w:rPr>
          <w:rtl w:val="0"/>
        </w:rPr>
      </w:r>
    </w:p>
    <w:p w:rsidR="00000000" w:rsidDel="00000000" w:rsidP="00000000" w:rsidRDefault="00000000" w:rsidRPr="00000000" w14:paraId="00000067">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Müller K, Wickham H.</w:t>
      </w:r>
      <w:r w:rsidDel="00000000" w:rsidR="00000000" w:rsidRPr="00000000">
        <w:rPr>
          <w:rFonts w:ascii="Times New Roman" w:cs="Times New Roman" w:eastAsia="Times New Roman" w:hAnsi="Times New Roman"/>
          <w:sz w:val="24"/>
          <w:szCs w:val="24"/>
          <w:rtl w:val="0"/>
        </w:rPr>
        <w:t xml:space="preserve"> 2023. tibble: Simple Data Frames.</w:t>
      </w:r>
    </w:p>
    <w:p w:rsidR="00000000" w:rsidDel="00000000" w:rsidP="00000000" w:rsidRDefault="00000000" w:rsidRPr="00000000" w14:paraId="00000068">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4">
        <w:r w:rsidDel="00000000" w:rsidR="00000000" w:rsidRPr="00000000">
          <w:rPr>
            <w:rFonts w:ascii="Times New Roman" w:cs="Times New Roman" w:eastAsia="Times New Roman" w:hAnsi="Times New Roman"/>
            <w:b w:val="1"/>
            <w:sz w:val="24"/>
            <w:szCs w:val="24"/>
            <w:rtl w:val="0"/>
          </w:rPr>
          <w:t xml:space="preserve">Dawson C.</w:t>
        </w:r>
      </w:hyperlink>
      <w:hyperlink r:id="rId235">
        <w:r w:rsidDel="00000000" w:rsidR="00000000" w:rsidRPr="00000000">
          <w:rPr>
            <w:rFonts w:ascii="Times New Roman" w:cs="Times New Roman" w:eastAsia="Times New Roman" w:hAnsi="Times New Roman"/>
            <w:sz w:val="24"/>
            <w:szCs w:val="24"/>
            <w:rtl w:val="0"/>
          </w:rPr>
          <w:t xml:space="preserve"> 2021. ggprism: A “ggplot2” Extension Inspired by “GraphPad Prism.”</w:t>
        </w:r>
      </w:hyperlink>
      <w:r w:rsidDel="00000000" w:rsidR="00000000" w:rsidRPr="00000000">
        <w:rPr>
          <w:rtl w:val="0"/>
        </w:rPr>
      </w:r>
    </w:p>
    <w:p w:rsidR="00000000" w:rsidDel="00000000" w:rsidP="00000000" w:rsidRDefault="00000000" w:rsidRPr="00000000" w14:paraId="00000069">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6">
        <w:r w:rsidDel="00000000" w:rsidR="00000000" w:rsidRPr="00000000">
          <w:rPr>
            <w:rFonts w:ascii="Times New Roman" w:cs="Times New Roman" w:eastAsia="Times New Roman" w:hAnsi="Times New Roman"/>
            <w:b w:val="1"/>
            <w:sz w:val="24"/>
            <w:szCs w:val="24"/>
            <w:rtl w:val="0"/>
          </w:rPr>
          <w:t xml:space="preserve">Pedersen TL</w:t>
        </w:r>
      </w:hyperlink>
      <w:hyperlink r:id="rId237">
        <w:r w:rsidDel="00000000" w:rsidR="00000000" w:rsidRPr="00000000">
          <w:rPr>
            <w:rFonts w:ascii="Times New Roman" w:cs="Times New Roman" w:eastAsia="Times New Roman" w:hAnsi="Times New Roman"/>
            <w:sz w:val="24"/>
            <w:szCs w:val="24"/>
            <w:rtl w:val="0"/>
          </w:rPr>
          <w:t xml:space="preserve">. 2024. patchwork: The Composer of Plots (1.3.0).</w:t>
        </w:r>
      </w:hyperlink>
      <w:r w:rsidDel="00000000" w:rsidR="00000000" w:rsidRPr="00000000">
        <w:rPr>
          <w:rtl w:val="0"/>
        </w:rPr>
      </w:r>
    </w:p>
    <w:p w:rsidR="00000000" w:rsidDel="00000000" w:rsidP="00000000" w:rsidRDefault="00000000" w:rsidRPr="00000000" w14:paraId="0000006A">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38">
        <w:r w:rsidDel="00000000" w:rsidR="00000000" w:rsidRPr="00000000">
          <w:rPr>
            <w:rFonts w:ascii="Times New Roman" w:cs="Times New Roman" w:eastAsia="Times New Roman" w:hAnsi="Times New Roman"/>
            <w:b w:val="1"/>
            <w:sz w:val="24"/>
            <w:szCs w:val="24"/>
            <w:rtl w:val="0"/>
          </w:rPr>
          <w:t xml:space="preserve">Brand T van den.</w:t>
        </w:r>
      </w:hyperlink>
      <w:hyperlink r:id="rId239">
        <w:r w:rsidDel="00000000" w:rsidR="00000000" w:rsidRPr="00000000">
          <w:rPr>
            <w:rFonts w:ascii="Times New Roman" w:cs="Times New Roman" w:eastAsia="Times New Roman" w:hAnsi="Times New Roman"/>
            <w:sz w:val="24"/>
            <w:szCs w:val="24"/>
            <w:rtl w:val="0"/>
          </w:rPr>
          <w:t xml:space="preserve"> 2024. ggh4x: Hacks for “ggplot2” (0.2.8).</w:t>
        </w:r>
      </w:hyperlink>
      <w:r w:rsidDel="00000000" w:rsidR="00000000" w:rsidRPr="00000000">
        <w:rPr>
          <w:rtl w:val="0"/>
        </w:rPr>
      </w:r>
    </w:p>
    <w:p w:rsidR="00000000" w:rsidDel="00000000" w:rsidP="00000000" w:rsidRDefault="00000000" w:rsidRPr="00000000" w14:paraId="0000006B">
      <w:pPr>
        <w:widowControl w:val="0"/>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Douglas GM, Maffei VJ, Zaneveld JR, Yurgel SN, Brown JR, Taylor CM, Huttenhower C, Langille MGI. </w:t>
      </w:r>
      <w:r w:rsidDel="00000000" w:rsidR="00000000" w:rsidRPr="00000000">
        <w:rPr>
          <w:rFonts w:ascii="Times New Roman" w:cs="Times New Roman" w:eastAsia="Times New Roman" w:hAnsi="Times New Roman"/>
          <w:sz w:val="24"/>
          <w:szCs w:val="24"/>
          <w:rtl w:val="0"/>
        </w:rPr>
        <w:t xml:space="preserve">2020. PICRUSt2 for prediction of metagenome functions. 6. </w:t>
      </w:r>
      <w:r w:rsidDel="00000000" w:rsidR="00000000" w:rsidRPr="00000000">
        <w:rPr>
          <w:rFonts w:ascii="Times New Roman" w:cs="Times New Roman" w:eastAsia="Times New Roman" w:hAnsi="Times New Roman"/>
          <w:i w:val="1"/>
          <w:sz w:val="24"/>
          <w:szCs w:val="24"/>
          <w:rtl w:val="0"/>
        </w:rPr>
        <w:t xml:space="preserve">Nat Biotechnol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:685–688.</w:t>
      </w:r>
    </w:p>
    <w:p w:rsidR="00000000" w:rsidDel="00000000" w:rsidP="00000000" w:rsidRDefault="00000000" w:rsidRPr="00000000" w14:paraId="0000006C">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40">
        <w:r w:rsidDel="00000000" w:rsidR="00000000" w:rsidRPr="00000000">
          <w:rPr>
            <w:rFonts w:ascii="Times New Roman" w:cs="Times New Roman" w:eastAsia="Times New Roman" w:hAnsi="Times New Roman"/>
            <w:b w:val="1"/>
            <w:sz w:val="24"/>
            <w:szCs w:val="24"/>
            <w:rtl w:val="0"/>
          </w:rPr>
          <w:t xml:space="preserve">Wang X, Zhang Z, Yu Z, Shen G, Cheng H, Tao S.</w:t>
        </w:r>
      </w:hyperlink>
      <w:hyperlink r:id="rId241">
        <w:r w:rsidDel="00000000" w:rsidR="00000000" w:rsidRPr="00000000">
          <w:rPr>
            <w:rFonts w:ascii="Times New Roman" w:cs="Times New Roman" w:eastAsia="Times New Roman" w:hAnsi="Times New Roman"/>
            <w:sz w:val="24"/>
            <w:szCs w:val="24"/>
            <w:rtl w:val="0"/>
          </w:rPr>
          <w:t xml:space="preserve"> 2020. Composition and diversity of soil microbial communities in the alpine wetland and alpine forest ecosystems on the Tibetan Plateau. </w:t>
        </w:r>
      </w:hyperlink>
      <w:hyperlink r:id="rId242">
        <w:r w:rsidDel="00000000" w:rsidR="00000000" w:rsidRPr="00000000">
          <w:rPr>
            <w:rFonts w:ascii="Times New Roman" w:cs="Times New Roman" w:eastAsia="Times New Roman" w:hAnsi="Times New Roman"/>
            <w:i w:val="1"/>
            <w:sz w:val="24"/>
            <w:szCs w:val="24"/>
            <w:rtl w:val="0"/>
          </w:rPr>
          <w:t xml:space="preserve">Sci Total Environ</w:t>
        </w:r>
      </w:hyperlink>
      <w:hyperlink r:id="rId243">
        <w:r w:rsidDel="00000000" w:rsidR="00000000" w:rsidRPr="00000000">
          <w:rPr>
            <w:rFonts w:ascii="Times New Roman" w:cs="Times New Roman" w:eastAsia="Times New Roman" w:hAnsi="Times New Roman"/>
            <w:b w:val="1"/>
            <w:sz w:val="24"/>
            <w:szCs w:val="24"/>
            <w:rtl w:val="0"/>
          </w:rPr>
          <w:t xml:space="preserve"> 747</w:t>
        </w:r>
      </w:hyperlink>
      <w:hyperlink r:id="rId244">
        <w:r w:rsidDel="00000000" w:rsidR="00000000" w:rsidRPr="00000000">
          <w:rPr>
            <w:rFonts w:ascii="Times New Roman" w:cs="Times New Roman" w:eastAsia="Times New Roman" w:hAnsi="Times New Roman"/>
            <w:sz w:val="24"/>
            <w:szCs w:val="24"/>
            <w:rtl w:val="0"/>
          </w:rPr>
          <w:t xml:space="preserve">:141358.</w:t>
        </w:r>
      </w:hyperlink>
      <w:r w:rsidDel="00000000" w:rsidR="00000000" w:rsidRPr="00000000">
        <w:rPr>
          <w:rtl w:val="0"/>
        </w:rPr>
      </w:r>
    </w:p>
    <w:p w:rsidR="00000000" w:rsidDel="00000000" w:rsidP="00000000" w:rsidRDefault="00000000" w:rsidRPr="00000000" w14:paraId="0000006D">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45">
        <w:r w:rsidDel="00000000" w:rsidR="00000000" w:rsidRPr="00000000">
          <w:rPr>
            <w:rFonts w:ascii="Times New Roman" w:cs="Times New Roman" w:eastAsia="Times New Roman" w:hAnsi="Times New Roman"/>
            <w:b w:val="1"/>
            <w:sz w:val="24"/>
            <w:szCs w:val="24"/>
            <w:rtl w:val="0"/>
          </w:rPr>
          <w:t xml:space="preserve">Shen F, Wu J, Fan H, Liu W, Guo X, Duan H, Hu L, Lei X, Wei X.</w:t>
        </w:r>
      </w:hyperlink>
      <w:hyperlink r:id="rId246">
        <w:r w:rsidDel="00000000" w:rsidR="00000000" w:rsidRPr="00000000">
          <w:rPr>
            <w:rFonts w:ascii="Times New Roman" w:cs="Times New Roman" w:eastAsia="Times New Roman" w:hAnsi="Times New Roman"/>
            <w:sz w:val="24"/>
            <w:szCs w:val="24"/>
            <w:rtl w:val="0"/>
          </w:rPr>
          <w:t xml:space="preserve"> 2019. Soil N/P and C/P ratio regulate the responses of soil microbial community composition and enzyme activities in a long-term nitrogen loaded Chinese fir forest. </w:t>
        </w:r>
      </w:hyperlink>
      <w:hyperlink r:id="rId247">
        <w:r w:rsidDel="00000000" w:rsidR="00000000" w:rsidRPr="00000000">
          <w:rPr>
            <w:rFonts w:ascii="Times New Roman" w:cs="Times New Roman" w:eastAsia="Times New Roman" w:hAnsi="Times New Roman"/>
            <w:i w:val="1"/>
            <w:sz w:val="24"/>
            <w:szCs w:val="24"/>
            <w:rtl w:val="0"/>
          </w:rPr>
          <w:t xml:space="preserve">Plant Soil </w:t>
        </w:r>
      </w:hyperlink>
      <w:hyperlink r:id="rId248">
        <w:r w:rsidDel="00000000" w:rsidR="00000000" w:rsidRPr="00000000">
          <w:rPr>
            <w:rFonts w:ascii="Times New Roman" w:cs="Times New Roman" w:eastAsia="Times New Roman" w:hAnsi="Times New Roman"/>
            <w:b w:val="1"/>
            <w:sz w:val="24"/>
            <w:szCs w:val="24"/>
            <w:rtl w:val="0"/>
          </w:rPr>
          <w:t xml:space="preserve">436:</w:t>
        </w:r>
      </w:hyperlink>
      <w:hyperlink r:id="rId249">
        <w:r w:rsidDel="00000000" w:rsidR="00000000" w:rsidRPr="00000000">
          <w:rPr>
            <w:rFonts w:ascii="Times New Roman" w:cs="Times New Roman" w:eastAsia="Times New Roman" w:hAnsi="Times New Roman"/>
            <w:sz w:val="24"/>
            <w:szCs w:val="24"/>
            <w:rtl w:val="0"/>
          </w:rPr>
          <w:t xml:space="preserve">91–107.</w:t>
        </w:r>
      </w:hyperlink>
      <w:r w:rsidDel="00000000" w:rsidR="00000000" w:rsidRPr="00000000">
        <w:rPr>
          <w:rtl w:val="0"/>
        </w:rPr>
      </w:r>
    </w:p>
    <w:p w:rsidR="00000000" w:rsidDel="00000000" w:rsidP="00000000" w:rsidRDefault="00000000" w:rsidRPr="00000000" w14:paraId="0000006E">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50">
        <w:r w:rsidDel="00000000" w:rsidR="00000000" w:rsidRPr="00000000">
          <w:rPr>
            <w:rFonts w:ascii="Times New Roman" w:cs="Times New Roman" w:eastAsia="Times New Roman" w:hAnsi="Times New Roman"/>
            <w:b w:val="1"/>
            <w:sz w:val="24"/>
            <w:szCs w:val="24"/>
            <w:rtl w:val="0"/>
          </w:rPr>
          <w:t xml:space="preserve">Delgado-Baquerizo M, Reich PB, Khachane AN, Campbell CD, Thomas N, Freitag TE, Abu Al-Soud W, Sørensen S, Bardgett RD, Singh BK</w:t>
        </w:r>
      </w:hyperlink>
      <w:hyperlink r:id="rId251">
        <w:r w:rsidDel="00000000" w:rsidR="00000000" w:rsidRPr="00000000">
          <w:rPr>
            <w:rFonts w:ascii="Times New Roman" w:cs="Times New Roman" w:eastAsia="Times New Roman" w:hAnsi="Times New Roman"/>
            <w:sz w:val="24"/>
            <w:szCs w:val="24"/>
            <w:rtl w:val="0"/>
          </w:rPr>
          <w:t xml:space="preserve">. 2017. It is elemental: soil nutrient stoichiometry drives bacterial diversity. </w:t>
        </w:r>
      </w:hyperlink>
      <w:hyperlink r:id="rId252">
        <w:r w:rsidDel="00000000" w:rsidR="00000000" w:rsidRPr="00000000">
          <w:rPr>
            <w:rFonts w:ascii="Times New Roman" w:cs="Times New Roman" w:eastAsia="Times New Roman" w:hAnsi="Times New Roman"/>
            <w:i w:val="1"/>
            <w:sz w:val="24"/>
            <w:szCs w:val="24"/>
            <w:rtl w:val="0"/>
          </w:rPr>
          <w:t xml:space="preserve">Environ Microbiol</w:t>
        </w:r>
      </w:hyperlink>
      <w:hyperlink r:id="rId253">
        <w:r w:rsidDel="00000000" w:rsidR="00000000" w:rsidRPr="00000000">
          <w:rPr>
            <w:rFonts w:ascii="Times New Roman" w:cs="Times New Roman" w:eastAsia="Times New Roman" w:hAnsi="Times New Roman"/>
            <w:sz w:val="24"/>
            <w:szCs w:val="24"/>
            <w:rtl w:val="0"/>
          </w:rPr>
          <w:t xml:space="preserve"> </w:t>
        </w:r>
      </w:hyperlink>
      <w:hyperlink r:id="rId254">
        <w:r w:rsidDel="00000000" w:rsidR="00000000" w:rsidRPr="00000000">
          <w:rPr>
            <w:rFonts w:ascii="Times New Roman" w:cs="Times New Roman" w:eastAsia="Times New Roman" w:hAnsi="Times New Roman"/>
            <w:b w:val="1"/>
            <w:sz w:val="24"/>
            <w:szCs w:val="24"/>
            <w:rtl w:val="0"/>
          </w:rPr>
          <w:t xml:space="preserve">19</w:t>
        </w:r>
      </w:hyperlink>
      <w:hyperlink r:id="rId255">
        <w:r w:rsidDel="00000000" w:rsidR="00000000" w:rsidRPr="00000000">
          <w:rPr>
            <w:rFonts w:ascii="Times New Roman" w:cs="Times New Roman" w:eastAsia="Times New Roman" w:hAnsi="Times New Roman"/>
            <w:sz w:val="24"/>
            <w:szCs w:val="24"/>
            <w:rtl w:val="0"/>
          </w:rPr>
          <w:t xml:space="preserve">:1176–1188.</w:t>
        </w:r>
      </w:hyperlink>
      <w:r w:rsidDel="00000000" w:rsidR="00000000" w:rsidRPr="00000000">
        <w:rPr>
          <w:rtl w:val="0"/>
        </w:rPr>
      </w:r>
    </w:p>
    <w:p w:rsidR="00000000" w:rsidDel="00000000" w:rsidP="00000000" w:rsidRDefault="00000000" w:rsidRPr="00000000" w14:paraId="0000006F">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56">
        <w:r w:rsidDel="00000000" w:rsidR="00000000" w:rsidRPr="00000000">
          <w:rPr>
            <w:rFonts w:ascii="Times New Roman" w:cs="Times New Roman" w:eastAsia="Times New Roman" w:hAnsi="Times New Roman"/>
            <w:b w:val="1"/>
            <w:sz w:val="24"/>
            <w:szCs w:val="24"/>
            <w:rtl w:val="0"/>
          </w:rPr>
          <w:t xml:space="preserve">Ping Y, Pan X, Li W, Wang J, Cui L.</w:t>
        </w:r>
      </w:hyperlink>
      <w:hyperlink r:id="rId257">
        <w:r w:rsidDel="00000000" w:rsidR="00000000" w:rsidRPr="00000000">
          <w:rPr>
            <w:rFonts w:ascii="Times New Roman" w:cs="Times New Roman" w:eastAsia="Times New Roman" w:hAnsi="Times New Roman"/>
            <w:sz w:val="24"/>
            <w:szCs w:val="24"/>
            <w:rtl w:val="0"/>
          </w:rPr>
          <w:t xml:space="preserve"> 2019. The soil bacterial and fungal diversity were determined by the stoichiometric ratios of litter inputs: evidence from a constructed wetland. </w:t>
        </w:r>
      </w:hyperlink>
      <w:hyperlink r:id="rId258">
        <w:r w:rsidDel="00000000" w:rsidR="00000000" w:rsidRPr="00000000">
          <w:rPr>
            <w:rFonts w:ascii="Times New Roman" w:cs="Times New Roman" w:eastAsia="Times New Roman" w:hAnsi="Times New Roman"/>
            <w:i w:val="1"/>
            <w:sz w:val="24"/>
            <w:szCs w:val="24"/>
            <w:rtl w:val="0"/>
          </w:rPr>
          <w:t xml:space="preserve">Sci Rep</w:t>
        </w:r>
      </w:hyperlink>
      <w:hyperlink r:id="rId259">
        <w:r w:rsidDel="00000000" w:rsidR="00000000" w:rsidRPr="00000000">
          <w:rPr>
            <w:rFonts w:ascii="Times New Roman" w:cs="Times New Roman" w:eastAsia="Times New Roman" w:hAnsi="Times New Roman"/>
            <w:sz w:val="24"/>
            <w:szCs w:val="24"/>
            <w:rtl w:val="0"/>
          </w:rPr>
          <w:t xml:space="preserve"> </w:t>
        </w:r>
      </w:hyperlink>
      <w:hyperlink r:id="rId260">
        <w:r w:rsidDel="00000000" w:rsidR="00000000" w:rsidRPr="00000000">
          <w:rPr>
            <w:rFonts w:ascii="Times New Roman" w:cs="Times New Roman" w:eastAsia="Times New Roman" w:hAnsi="Times New Roman"/>
            <w:b w:val="1"/>
            <w:sz w:val="24"/>
            <w:szCs w:val="24"/>
            <w:rtl w:val="0"/>
          </w:rPr>
          <w:t xml:space="preserve">9</w:t>
        </w:r>
      </w:hyperlink>
      <w:hyperlink r:id="rId261">
        <w:r w:rsidDel="00000000" w:rsidR="00000000" w:rsidRPr="00000000">
          <w:rPr>
            <w:rFonts w:ascii="Times New Roman" w:cs="Times New Roman" w:eastAsia="Times New Roman" w:hAnsi="Times New Roman"/>
            <w:sz w:val="24"/>
            <w:szCs w:val="24"/>
            <w:rtl w:val="0"/>
          </w:rPr>
          <w:t xml:space="preserve">:13813.</w:t>
        </w:r>
      </w:hyperlink>
      <w:r w:rsidDel="00000000" w:rsidR="00000000" w:rsidRPr="00000000">
        <w:rPr>
          <w:rtl w:val="0"/>
        </w:rPr>
      </w:r>
    </w:p>
    <w:p w:rsidR="00000000" w:rsidDel="00000000" w:rsidP="00000000" w:rsidRDefault="00000000" w:rsidRPr="00000000" w14:paraId="00000070">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62">
        <w:r w:rsidDel="00000000" w:rsidR="00000000" w:rsidRPr="00000000">
          <w:rPr>
            <w:rFonts w:ascii="Times New Roman" w:cs="Times New Roman" w:eastAsia="Times New Roman" w:hAnsi="Times New Roman"/>
            <w:b w:val="1"/>
            <w:sz w:val="24"/>
            <w:szCs w:val="24"/>
            <w:rtl w:val="0"/>
          </w:rPr>
          <w:t xml:space="preserve">Tian Q, Wang X, Wang D, Wang M, Liao C, Yang X, Liu F</w:t>
        </w:r>
      </w:hyperlink>
      <w:hyperlink r:id="rId263">
        <w:r w:rsidDel="00000000" w:rsidR="00000000" w:rsidRPr="00000000">
          <w:rPr>
            <w:rFonts w:ascii="Times New Roman" w:cs="Times New Roman" w:eastAsia="Times New Roman" w:hAnsi="Times New Roman"/>
            <w:sz w:val="24"/>
            <w:szCs w:val="24"/>
            <w:rtl w:val="0"/>
          </w:rPr>
          <w:t xml:space="preserve">. 2017. Decoupled linkage between soil carbon and nitrogen mineralization among soil depths in a subtropical mixed forest. </w:t>
        </w:r>
      </w:hyperlink>
      <w:hyperlink r:id="rId264">
        <w:r w:rsidDel="00000000" w:rsidR="00000000" w:rsidRPr="00000000">
          <w:rPr>
            <w:rFonts w:ascii="Times New Roman" w:cs="Times New Roman" w:eastAsia="Times New Roman" w:hAnsi="Times New Roman"/>
            <w:i w:val="1"/>
            <w:sz w:val="24"/>
            <w:szCs w:val="24"/>
            <w:rtl w:val="0"/>
          </w:rPr>
          <w:t xml:space="preserve">Soil Biol Biochem</w:t>
        </w:r>
      </w:hyperlink>
      <w:hyperlink r:id="rId265">
        <w:r w:rsidDel="00000000" w:rsidR="00000000" w:rsidRPr="00000000">
          <w:rPr>
            <w:rFonts w:ascii="Times New Roman" w:cs="Times New Roman" w:eastAsia="Times New Roman" w:hAnsi="Times New Roman"/>
            <w:sz w:val="24"/>
            <w:szCs w:val="24"/>
            <w:rtl w:val="0"/>
          </w:rPr>
          <w:t xml:space="preserve"> </w:t>
        </w:r>
      </w:hyperlink>
      <w:hyperlink r:id="rId266">
        <w:r w:rsidDel="00000000" w:rsidR="00000000" w:rsidRPr="00000000">
          <w:rPr>
            <w:rFonts w:ascii="Times New Roman" w:cs="Times New Roman" w:eastAsia="Times New Roman" w:hAnsi="Times New Roman"/>
            <w:b w:val="1"/>
            <w:sz w:val="24"/>
            <w:szCs w:val="24"/>
            <w:rtl w:val="0"/>
          </w:rPr>
          <w:t xml:space="preserve">109</w:t>
        </w:r>
      </w:hyperlink>
      <w:hyperlink r:id="rId267">
        <w:r w:rsidDel="00000000" w:rsidR="00000000" w:rsidRPr="00000000">
          <w:rPr>
            <w:rFonts w:ascii="Times New Roman" w:cs="Times New Roman" w:eastAsia="Times New Roman" w:hAnsi="Times New Roman"/>
            <w:sz w:val="24"/>
            <w:szCs w:val="24"/>
            <w:rtl w:val="0"/>
          </w:rPr>
          <w:t xml:space="preserve">:135–144.</w:t>
        </w:r>
      </w:hyperlink>
      <w:r w:rsidDel="00000000" w:rsidR="00000000" w:rsidRPr="00000000">
        <w:rPr>
          <w:rtl w:val="0"/>
        </w:rPr>
      </w:r>
    </w:p>
    <w:p w:rsidR="00000000" w:rsidDel="00000000" w:rsidP="00000000" w:rsidRDefault="00000000" w:rsidRPr="00000000" w14:paraId="00000071">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68">
        <w:r w:rsidDel="00000000" w:rsidR="00000000" w:rsidRPr="00000000">
          <w:rPr>
            <w:rFonts w:ascii="Times New Roman" w:cs="Times New Roman" w:eastAsia="Times New Roman" w:hAnsi="Times New Roman"/>
            <w:b w:val="1"/>
            <w:sz w:val="24"/>
            <w:szCs w:val="24"/>
            <w:rtl w:val="0"/>
          </w:rPr>
          <w:t xml:space="preserve">Newman DJ, Cragg GM, Snader KM</w:t>
        </w:r>
      </w:hyperlink>
      <w:hyperlink r:id="rId269">
        <w:r w:rsidDel="00000000" w:rsidR="00000000" w:rsidRPr="00000000">
          <w:rPr>
            <w:rFonts w:ascii="Times New Roman" w:cs="Times New Roman" w:eastAsia="Times New Roman" w:hAnsi="Times New Roman"/>
            <w:sz w:val="24"/>
            <w:szCs w:val="24"/>
            <w:rtl w:val="0"/>
          </w:rPr>
          <w:t xml:space="preserve">. 2003. Natural products as sources of new drugs over the period 1981-2002. </w:t>
        </w:r>
      </w:hyperlink>
      <w:hyperlink r:id="rId270">
        <w:r w:rsidDel="00000000" w:rsidR="00000000" w:rsidRPr="00000000">
          <w:rPr>
            <w:rFonts w:ascii="Times New Roman" w:cs="Times New Roman" w:eastAsia="Times New Roman" w:hAnsi="Times New Roman"/>
            <w:i w:val="1"/>
            <w:sz w:val="24"/>
            <w:szCs w:val="24"/>
            <w:rtl w:val="0"/>
          </w:rPr>
          <w:t xml:space="preserve">J Nat Prod</w:t>
        </w:r>
      </w:hyperlink>
      <w:hyperlink r:id="rId271">
        <w:r w:rsidDel="00000000" w:rsidR="00000000" w:rsidRPr="00000000">
          <w:rPr>
            <w:rFonts w:ascii="Times New Roman" w:cs="Times New Roman" w:eastAsia="Times New Roman" w:hAnsi="Times New Roman"/>
            <w:sz w:val="24"/>
            <w:szCs w:val="24"/>
            <w:rtl w:val="0"/>
          </w:rPr>
          <w:t xml:space="preserve"> </w:t>
        </w:r>
      </w:hyperlink>
      <w:hyperlink r:id="rId272">
        <w:r w:rsidDel="00000000" w:rsidR="00000000" w:rsidRPr="00000000">
          <w:rPr>
            <w:rFonts w:ascii="Times New Roman" w:cs="Times New Roman" w:eastAsia="Times New Roman" w:hAnsi="Times New Roman"/>
            <w:b w:val="1"/>
            <w:sz w:val="24"/>
            <w:szCs w:val="24"/>
            <w:rtl w:val="0"/>
          </w:rPr>
          <w:t xml:space="preserve">66</w:t>
        </w:r>
      </w:hyperlink>
      <w:hyperlink r:id="rId273">
        <w:r w:rsidDel="00000000" w:rsidR="00000000" w:rsidRPr="00000000">
          <w:rPr>
            <w:rFonts w:ascii="Times New Roman" w:cs="Times New Roman" w:eastAsia="Times New Roman" w:hAnsi="Times New Roman"/>
            <w:sz w:val="24"/>
            <w:szCs w:val="24"/>
            <w:rtl w:val="0"/>
          </w:rPr>
          <w:t xml:space="preserve">:1022–1037.</w:t>
        </w:r>
      </w:hyperlink>
      <w:r w:rsidDel="00000000" w:rsidR="00000000" w:rsidRPr="00000000">
        <w:rPr>
          <w:rtl w:val="0"/>
        </w:rPr>
      </w:r>
    </w:p>
    <w:p w:rsidR="00000000" w:rsidDel="00000000" w:rsidP="00000000" w:rsidRDefault="00000000" w:rsidRPr="00000000" w14:paraId="00000072">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74">
        <w:r w:rsidDel="00000000" w:rsidR="00000000" w:rsidRPr="00000000">
          <w:rPr>
            <w:rFonts w:ascii="Times New Roman" w:cs="Times New Roman" w:eastAsia="Times New Roman" w:hAnsi="Times New Roman"/>
            <w:b w:val="1"/>
            <w:sz w:val="24"/>
            <w:szCs w:val="24"/>
            <w:rtl w:val="0"/>
          </w:rPr>
          <w:t xml:space="preserve">Wang C, Yu J, Zhang J, Zhu B, Zhao W, Wang Z, Yang T, Yu C</w:t>
        </w:r>
      </w:hyperlink>
      <w:hyperlink r:id="rId275">
        <w:r w:rsidDel="00000000" w:rsidR="00000000" w:rsidRPr="00000000">
          <w:rPr>
            <w:rFonts w:ascii="Times New Roman" w:cs="Times New Roman" w:eastAsia="Times New Roman" w:hAnsi="Times New Roman"/>
            <w:sz w:val="24"/>
            <w:szCs w:val="24"/>
            <w:rtl w:val="0"/>
          </w:rPr>
          <w:t xml:space="preserve">. 2024. A review of factors affecting the soil microbial community structure in wetlands. </w:t>
        </w:r>
      </w:hyperlink>
      <w:hyperlink r:id="rId276">
        <w:r w:rsidDel="00000000" w:rsidR="00000000" w:rsidRPr="00000000">
          <w:rPr>
            <w:rFonts w:ascii="Times New Roman" w:cs="Times New Roman" w:eastAsia="Times New Roman" w:hAnsi="Times New Roman"/>
            <w:i w:val="1"/>
            <w:sz w:val="24"/>
            <w:szCs w:val="24"/>
            <w:rtl w:val="0"/>
          </w:rPr>
          <w:t xml:space="preserve">Environ Sci Pollut Res</w:t>
        </w:r>
      </w:hyperlink>
      <w:hyperlink r:id="rId277">
        <w:r w:rsidDel="00000000" w:rsidR="00000000" w:rsidRPr="00000000">
          <w:rPr>
            <w:rFonts w:ascii="Times New Roman" w:cs="Times New Roman" w:eastAsia="Times New Roman" w:hAnsi="Times New Roman"/>
            <w:sz w:val="24"/>
            <w:szCs w:val="24"/>
            <w:rtl w:val="0"/>
          </w:rPr>
          <w:t xml:space="preserve"> </w:t>
        </w:r>
      </w:hyperlink>
      <w:hyperlink r:id="rId278">
        <w:r w:rsidDel="00000000" w:rsidR="00000000" w:rsidRPr="00000000">
          <w:rPr>
            <w:rFonts w:ascii="Times New Roman" w:cs="Times New Roman" w:eastAsia="Times New Roman" w:hAnsi="Times New Roman"/>
            <w:b w:val="1"/>
            <w:sz w:val="24"/>
            <w:szCs w:val="24"/>
            <w:rtl w:val="0"/>
          </w:rPr>
          <w:t xml:space="preserve">31</w:t>
        </w:r>
      </w:hyperlink>
      <w:hyperlink r:id="rId279">
        <w:r w:rsidDel="00000000" w:rsidR="00000000" w:rsidRPr="00000000">
          <w:rPr>
            <w:rFonts w:ascii="Times New Roman" w:cs="Times New Roman" w:eastAsia="Times New Roman" w:hAnsi="Times New Roman"/>
            <w:sz w:val="24"/>
            <w:szCs w:val="24"/>
            <w:rtl w:val="0"/>
          </w:rPr>
          <w:t xml:space="preserve">:46760–46768.</w:t>
        </w:r>
      </w:hyperlink>
      <w:r w:rsidDel="00000000" w:rsidR="00000000" w:rsidRPr="00000000">
        <w:rPr>
          <w:rtl w:val="0"/>
        </w:rPr>
      </w:r>
    </w:p>
    <w:p w:rsidR="00000000" w:rsidDel="00000000" w:rsidP="00000000" w:rsidRDefault="00000000" w:rsidRPr="00000000" w14:paraId="00000073">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80">
        <w:r w:rsidDel="00000000" w:rsidR="00000000" w:rsidRPr="00000000">
          <w:rPr>
            <w:rFonts w:ascii="Times New Roman" w:cs="Times New Roman" w:eastAsia="Times New Roman" w:hAnsi="Times New Roman"/>
            <w:b w:val="1"/>
            <w:sz w:val="24"/>
            <w:szCs w:val="24"/>
            <w:rtl w:val="0"/>
          </w:rPr>
          <w:t xml:space="preserve">Kaiser K, Wemheuer B, Korolkow V, Wemheuer F, Nacke H, Schöning I, Schrumpf M, Daniel R</w:t>
        </w:r>
      </w:hyperlink>
      <w:hyperlink r:id="rId281">
        <w:r w:rsidDel="00000000" w:rsidR="00000000" w:rsidRPr="00000000">
          <w:rPr>
            <w:rFonts w:ascii="Times New Roman" w:cs="Times New Roman" w:eastAsia="Times New Roman" w:hAnsi="Times New Roman"/>
            <w:sz w:val="24"/>
            <w:szCs w:val="24"/>
            <w:rtl w:val="0"/>
          </w:rPr>
          <w:t xml:space="preserve">. 2016. Driving forces of soil bacterial community structure, diversity, and function in temperate grasslands and forests. </w:t>
        </w:r>
      </w:hyperlink>
      <w:hyperlink r:id="rId282">
        <w:r w:rsidDel="00000000" w:rsidR="00000000" w:rsidRPr="00000000">
          <w:rPr>
            <w:rFonts w:ascii="Times New Roman" w:cs="Times New Roman" w:eastAsia="Times New Roman" w:hAnsi="Times New Roman"/>
            <w:i w:val="1"/>
            <w:sz w:val="24"/>
            <w:szCs w:val="24"/>
            <w:rtl w:val="0"/>
          </w:rPr>
          <w:t xml:space="preserve">Sci Rep</w:t>
        </w:r>
      </w:hyperlink>
      <w:hyperlink r:id="rId283">
        <w:r w:rsidDel="00000000" w:rsidR="00000000" w:rsidRPr="00000000">
          <w:rPr>
            <w:rFonts w:ascii="Times New Roman" w:cs="Times New Roman" w:eastAsia="Times New Roman" w:hAnsi="Times New Roman"/>
            <w:sz w:val="24"/>
            <w:szCs w:val="24"/>
            <w:rtl w:val="0"/>
          </w:rPr>
          <w:t xml:space="preserve"> </w:t>
        </w:r>
      </w:hyperlink>
      <w:hyperlink r:id="rId284">
        <w:r w:rsidDel="00000000" w:rsidR="00000000" w:rsidRPr="00000000">
          <w:rPr>
            <w:rFonts w:ascii="Times New Roman" w:cs="Times New Roman" w:eastAsia="Times New Roman" w:hAnsi="Times New Roman"/>
            <w:b w:val="1"/>
            <w:sz w:val="24"/>
            <w:szCs w:val="24"/>
            <w:rtl w:val="0"/>
          </w:rPr>
          <w:t xml:space="preserve">6</w:t>
        </w:r>
      </w:hyperlink>
      <w:hyperlink r:id="rId285">
        <w:r w:rsidDel="00000000" w:rsidR="00000000" w:rsidRPr="00000000">
          <w:rPr>
            <w:rFonts w:ascii="Times New Roman" w:cs="Times New Roman" w:eastAsia="Times New Roman" w:hAnsi="Times New Roman"/>
            <w:sz w:val="24"/>
            <w:szCs w:val="24"/>
            <w:rtl w:val="0"/>
          </w:rPr>
          <w:t xml:space="preserve">:33696.</w:t>
        </w:r>
      </w:hyperlink>
      <w:r w:rsidDel="00000000" w:rsidR="00000000" w:rsidRPr="00000000">
        <w:rPr>
          <w:rtl w:val="0"/>
        </w:rPr>
      </w:r>
    </w:p>
    <w:p w:rsidR="00000000" w:rsidDel="00000000" w:rsidP="00000000" w:rsidRDefault="00000000" w:rsidRPr="00000000" w14:paraId="00000074">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86">
        <w:r w:rsidDel="00000000" w:rsidR="00000000" w:rsidRPr="00000000">
          <w:rPr>
            <w:rFonts w:ascii="Times New Roman" w:cs="Times New Roman" w:eastAsia="Times New Roman" w:hAnsi="Times New Roman"/>
            <w:b w:val="1"/>
            <w:sz w:val="24"/>
            <w:szCs w:val="24"/>
            <w:rtl w:val="0"/>
          </w:rPr>
          <w:t xml:space="preserve">Nacke H, Thürmer A, Wollherr A, Will C, Hodac L, Herold N, Schöning I, Schrumpf M, Daniel R.</w:t>
        </w:r>
      </w:hyperlink>
      <w:hyperlink r:id="rId287">
        <w:r w:rsidDel="00000000" w:rsidR="00000000" w:rsidRPr="00000000">
          <w:rPr>
            <w:rFonts w:ascii="Times New Roman" w:cs="Times New Roman" w:eastAsia="Times New Roman" w:hAnsi="Times New Roman"/>
            <w:sz w:val="24"/>
            <w:szCs w:val="24"/>
            <w:rtl w:val="0"/>
          </w:rPr>
          <w:t xml:space="preserve"> 2011. Pyrosequencing-Based Assessment of Bacterial Community Structure Along Different Management Types in German Forest and Grassland Soils. </w:t>
        </w:r>
      </w:hyperlink>
      <w:hyperlink r:id="rId288">
        <w:r w:rsidDel="00000000" w:rsidR="00000000" w:rsidRPr="00000000">
          <w:rPr>
            <w:rFonts w:ascii="Times New Roman" w:cs="Times New Roman" w:eastAsia="Times New Roman" w:hAnsi="Times New Roman"/>
            <w:i w:val="1"/>
            <w:sz w:val="24"/>
            <w:szCs w:val="24"/>
            <w:rtl w:val="0"/>
          </w:rPr>
          <w:t xml:space="preserve">PLOS ONE</w:t>
        </w:r>
      </w:hyperlink>
      <w:hyperlink r:id="rId289">
        <w:r w:rsidDel="00000000" w:rsidR="00000000" w:rsidRPr="00000000">
          <w:rPr>
            <w:rFonts w:ascii="Times New Roman" w:cs="Times New Roman" w:eastAsia="Times New Roman" w:hAnsi="Times New Roman"/>
            <w:sz w:val="24"/>
            <w:szCs w:val="24"/>
            <w:rtl w:val="0"/>
          </w:rPr>
          <w:t xml:space="preserve"> </w:t>
        </w:r>
      </w:hyperlink>
      <w:hyperlink r:id="rId290">
        <w:r w:rsidDel="00000000" w:rsidR="00000000" w:rsidRPr="00000000">
          <w:rPr>
            <w:rFonts w:ascii="Times New Roman" w:cs="Times New Roman" w:eastAsia="Times New Roman" w:hAnsi="Times New Roman"/>
            <w:b w:val="1"/>
            <w:sz w:val="24"/>
            <w:szCs w:val="24"/>
            <w:rtl w:val="0"/>
          </w:rPr>
          <w:t xml:space="preserve">6</w:t>
        </w:r>
      </w:hyperlink>
      <w:hyperlink r:id="rId291">
        <w:r w:rsidDel="00000000" w:rsidR="00000000" w:rsidRPr="00000000">
          <w:rPr>
            <w:rFonts w:ascii="Times New Roman" w:cs="Times New Roman" w:eastAsia="Times New Roman" w:hAnsi="Times New Roman"/>
            <w:sz w:val="24"/>
            <w:szCs w:val="24"/>
            <w:rtl w:val="0"/>
          </w:rPr>
          <w:t xml:space="preserve">:e17000.</w:t>
        </w:r>
      </w:hyperlink>
      <w:r w:rsidDel="00000000" w:rsidR="00000000" w:rsidRPr="00000000">
        <w:rPr>
          <w:rtl w:val="0"/>
        </w:rPr>
      </w:r>
    </w:p>
    <w:p w:rsidR="00000000" w:rsidDel="00000000" w:rsidP="00000000" w:rsidRDefault="00000000" w:rsidRPr="00000000" w14:paraId="00000075">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92">
        <w:r w:rsidDel="00000000" w:rsidR="00000000" w:rsidRPr="00000000">
          <w:rPr>
            <w:rFonts w:ascii="Times New Roman" w:cs="Times New Roman" w:eastAsia="Times New Roman" w:hAnsi="Times New Roman"/>
            <w:b w:val="1"/>
            <w:sz w:val="24"/>
            <w:szCs w:val="24"/>
            <w:rtl w:val="0"/>
          </w:rPr>
          <w:t xml:space="preserve">Fierer N, Jackson RB</w:t>
        </w:r>
      </w:hyperlink>
      <w:hyperlink r:id="rId293">
        <w:r w:rsidDel="00000000" w:rsidR="00000000" w:rsidRPr="00000000">
          <w:rPr>
            <w:rFonts w:ascii="Times New Roman" w:cs="Times New Roman" w:eastAsia="Times New Roman" w:hAnsi="Times New Roman"/>
            <w:sz w:val="24"/>
            <w:szCs w:val="24"/>
            <w:rtl w:val="0"/>
          </w:rPr>
          <w:t xml:space="preserve">. 2006. The diversity and biogeography of soil bacterial communities. </w:t>
        </w:r>
      </w:hyperlink>
      <w:hyperlink r:id="rId294">
        <w:r w:rsidDel="00000000" w:rsidR="00000000" w:rsidRPr="00000000">
          <w:rPr>
            <w:rFonts w:ascii="Times New Roman" w:cs="Times New Roman" w:eastAsia="Times New Roman" w:hAnsi="Times New Roman"/>
            <w:i w:val="1"/>
            <w:sz w:val="24"/>
            <w:szCs w:val="24"/>
            <w:rtl w:val="0"/>
          </w:rPr>
          <w:t xml:space="preserve">Proc Natl Acad Sci</w:t>
        </w:r>
      </w:hyperlink>
      <w:hyperlink r:id="rId295">
        <w:r w:rsidDel="00000000" w:rsidR="00000000" w:rsidRPr="00000000">
          <w:rPr>
            <w:rFonts w:ascii="Times New Roman" w:cs="Times New Roman" w:eastAsia="Times New Roman" w:hAnsi="Times New Roman"/>
            <w:sz w:val="24"/>
            <w:szCs w:val="24"/>
            <w:rtl w:val="0"/>
          </w:rPr>
          <w:t xml:space="preserve"> </w:t>
        </w:r>
      </w:hyperlink>
      <w:hyperlink r:id="rId296">
        <w:r w:rsidDel="00000000" w:rsidR="00000000" w:rsidRPr="00000000">
          <w:rPr>
            <w:rFonts w:ascii="Times New Roman" w:cs="Times New Roman" w:eastAsia="Times New Roman" w:hAnsi="Times New Roman"/>
            <w:b w:val="1"/>
            <w:sz w:val="24"/>
            <w:szCs w:val="24"/>
            <w:rtl w:val="0"/>
          </w:rPr>
          <w:t xml:space="preserve">103</w:t>
        </w:r>
      </w:hyperlink>
      <w:hyperlink r:id="rId297">
        <w:r w:rsidDel="00000000" w:rsidR="00000000" w:rsidRPr="00000000">
          <w:rPr>
            <w:rFonts w:ascii="Times New Roman" w:cs="Times New Roman" w:eastAsia="Times New Roman" w:hAnsi="Times New Roman"/>
            <w:sz w:val="24"/>
            <w:szCs w:val="24"/>
            <w:rtl w:val="0"/>
          </w:rPr>
          <w:t xml:space="preserve">:626–631.</w:t>
        </w:r>
      </w:hyperlink>
      <w:r w:rsidDel="00000000" w:rsidR="00000000" w:rsidRPr="00000000">
        <w:rPr>
          <w:rtl w:val="0"/>
        </w:rPr>
      </w:r>
    </w:p>
    <w:p w:rsidR="00000000" w:rsidDel="00000000" w:rsidP="00000000" w:rsidRDefault="00000000" w:rsidRPr="00000000" w14:paraId="00000076">
      <w:pPr>
        <w:widowControl w:val="0"/>
        <w:numPr>
          <w:ilvl w:val="0"/>
          <w:numId w:val="1"/>
        </w:numPr>
        <w:spacing w:after="0" w:line="480" w:lineRule="auto"/>
        <w:ind w:left="720" w:hanging="360"/>
        <w:rPr>
          <w:rFonts w:ascii="Times New Roman" w:cs="Times New Roman" w:eastAsia="Times New Roman" w:hAnsi="Times New Roman"/>
          <w:sz w:val="24"/>
          <w:szCs w:val="24"/>
        </w:rPr>
      </w:pPr>
      <w:hyperlink r:id="rId298">
        <w:r w:rsidDel="00000000" w:rsidR="00000000" w:rsidRPr="00000000">
          <w:rPr>
            <w:rFonts w:ascii="Times New Roman" w:cs="Times New Roman" w:eastAsia="Times New Roman" w:hAnsi="Times New Roman"/>
            <w:b w:val="1"/>
            <w:sz w:val="24"/>
            <w:szCs w:val="24"/>
            <w:rtl w:val="0"/>
          </w:rPr>
          <w:t xml:space="preserve">Clarke CJ, Haselden JN</w:t>
        </w:r>
      </w:hyperlink>
      <w:hyperlink r:id="rId299">
        <w:r w:rsidDel="00000000" w:rsidR="00000000" w:rsidRPr="00000000">
          <w:rPr>
            <w:rFonts w:ascii="Times New Roman" w:cs="Times New Roman" w:eastAsia="Times New Roman" w:hAnsi="Times New Roman"/>
            <w:sz w:val="24"/>
            <w:szCs w:val="24"/>
            <w:rtl w:val="0"/>
          </w:rPr>
          <w:t xml:space="preserve">. 2008. Metabolic profiling as a tool for understanding mechanisms of toxicity. </w:t>
        </w:r>
      </w:hyperlink>
      <w:hyperlink r:id="rId300">
        <w:r w:rsidDel="00000000" w:rsidR="00000000" w:rsidRPr="00000000">
          <w:rPr>
            <w:rFonts w:ascii="Times New Roman" w:cs="Times New Roman" w:eastAsia="Times New Roman" w:hAnsi="Times New Roman"/>
            <w:i w:val="1"/>
            <w:sz w:val="24"/>
            <w:szCs w:val="24"/>
            <w:rtl w:val="0"/>
          </w:rPr>
          <w:t xml:space="preserve">Toxicol Pathol</w:t>
        </w:r>
      </w:hyperlink>
      <w:hyperlink r:id="rId301">
        <w:r w:rsidDel="00000000" w:rsidR="00000000" w:rsidRPr="00000000">
          <w:rPr>
            <w:rFonts w:ascii="Times New Roman" w:cs="Times New Roman" w:eastAsia="Times New Roman" w:hAnsi="Times New Roman"/>
            <w:sz w:val="24"/>
            <w:szCs w:val="24"/>
            <w:rtl w:val="0"/>
          </w:rPr>
          <w:t xml:space="preserve"> </w:t>
        </w:r>
      </w:hyperlink>
      <w:hyperlink r:id="rId302">
        <w:r w:rsidDel="00000000" w:rsidR="00000000" w:rsidRPr="00000000">
          <w:rPr>
            <w:rFonts w:ascii="Times New Roman" w:cs="Times New Roman" w:eastAsia="Times New Roman" w:hAnsi="Times New Roman"/>
            <w:b w:val="1"/>
            <w:sz w:val="24"/>
            <w:szCs w:val="24"/>
            <w:rtl w:val="0"/>
          </w:rPr>
          <w:t xml:space="preserve">36</w:t>
        </w:r>
      </w:hyperlink>
      <w:hyperlink r:id="rId303">
        <w:r w:rsidDel="00000000" w:rsidR="00000000" w:rsidRPr="00000000">
          <w:rPr>
            <w:rFonts w:ascii="Times New Roman" w:cs="Times New Roman" w:eastAsia="Times New Roman" w:hAnsi="Times New Roman"/>
            <w:sz w:val="24"/>
            <w:szCs w:val="24"/>
            <w:rtl w:val="0"/>
          </w:rPr>
          <w:t xml:space="preserve">:140–147.</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sdt>
      <w:sdtPr>
        <w:tag w:val="goog_rdk_138"/>
      </w:sdtPr>
      <w:sdtContent>
        <w:p w:rsidR="00000000" w:rsidDel="00000000" w:rsidP="00000000" w:rsidRDefault="00000000" w:rsidRPr="00000000" w14:paraId="0000007A">
          <w:pPr>
            <w:spacing w:after="240" w:before="240" w:line="276" w:lineRule="auto"/>
            <w:rPr>
              <w:ins w:author="Ramdeep Kailay" w:id="68" w:date="2024-12-18T04:45:31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sdt>
            <w:sdtPr>
              <w:tag w:val="goog_rdk_137"/>
            </w:sdtPr>
            <w:sdtContent>
              <w:ins w:author="Ramdeep Kailay" w:id="68" w:date="2024-12-18T04:45:31Z">
                <w:r w:rsidDel="00000000" w:rsidR="00000000" w:rsidRPr="00000000">
                  <w:rPr>
                    <w:rtl w:val="0"/>
                  </w:rPr>
                </w:r>
              </w:ins>
            </w:sdtContent>
          </w:sdt>
        </w:p>
      </w:sdtContent>
    </w:sdt>
    <w:sdt>
      <w:sdtPr>
        <w:tag w:val="goog_rdk_142"/>
      </w:sdtPr>
      <w:sdtContent>
        <w:p w:rsidR="00000000" w:rsidDel="00000000" w:rsidP="00000000" w:rsidRDefault="00000000" w:rsidRPr="00000000" w14:paraId="0000007B">
          <w:pPr>
            <w:spacing w:after="0" w:line="480" w:lineRule="auto"/>
            <w:rPr>
              <w:rFonts w:ascii="Times New Roman" w:cs="Times New Roman" w:eastAsia="Times New Roman" w:hAnsi="Times New Roman"/>
              <w:b w:val="1"/>
              <w:sz w:val="24"/>
              <w:szCs w:val="24"/>
              <w:rPrChange w:author="Ramdeep Kailay" w:id="69" w:date="2024-12-18T04:45:31Z">
                <w:rPr>
                  <w:rFonts w:ascii="Times New Roman" w:cs="Times New Roman" w:eastAsia="Times New Roman" w:hAnsi="Times New Roman"/>
                  <w:sz w:val="24"/>
                  <w:szCs w:val="24"/>
                </w:rPr>
              </w:rPrChange>
            </w:rPr>
            <w:pPrChange w:author="Ramdeep Kailay" w:id="0" w:date="2024-12-18T04:45:31Z">
              <w:pPr>
                <w:spacing w:after="240" w:before="240" w:line="276" w:lineRule="auto"/>
              </w:pPr>
            </w:pPrChange>
          </w:pPr>
          <w:sdt>
            <w:sdtPr>
              <w:tag w:val="goog_rdk_139"/>
            </w:sdtPr>
            <w:sdtContent>
              <w:ins w:author="Ramdeep Kailay" w:id="68" w:date="2024-12-18T04:45:31Z">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b w:val="1"/>
                    <w:sz w:val="24"/>
                    <w:szCs w:val="24"/>
                    <w:rtl w:val="0"/>
                  </w:rPr>
                  <w:t xml:space="preserve"> </w:t>
                </w:r>
              </w:ins>
              <w:sdt>
                <w:sdtPr>
                  <w:tag w:val="goog_rdk_140"/>
                </w:sdtPr>
                <w:sdtContent>
                  <w:commentRangeStart w:id="24"/>
                </w:sdtContent>
              </w:sdt>
              <w:ins w:author="Ramdeep Kailay" w:id="68" w:date="2024-12-18T04:45:31Z">
                <w:r w:rsidDel="00000000" w:rsidR="00000000" w:rsidRPr="00000000">
                  <w:rPr>
                    <w:rFonts w:ascii="Times New Roman" w:cs="Times New Roman" w:eastAsia="Times New Roman" w:hAnsi="Times New Roman"/>
                    <w:b w:val="1"/>
                    <w:sz w:val="24"/>
                    <w:szCs w:val="24"/>
                    <w:rtl w:val="0"/>
                  </w:rPr>
                  <w:t xml:space="preserve">Increased abundance of distinct ASVs was observed at higher C:N ratios in both ecosystems. </w:t>
                </w:r>
                <w:commentRangeEnd w:id="24"/>
                <w:r w:rsidDel="00000000" w:rsidR="00000000" w:rsidRPr="00000000">
                  <w:commentReference w:id="24"/>
                </w:r>
                <w:r w:rsidDel="00000000" w:rsidR="00000000" w:rsidRPr="00000000">
                  <w:rPr>
                    <w:rFonts w:ascii="Times New Roman" w:cs="Times New Roman" w:eastAsia="Times New Roman" w:hAnsi="Times New Roman"/>
                    <w:b w:val="1"/>
                    <w:sz w:val="24"/>
                    <w:szCs w:val="24"/>
                    <w:rtl w:val="0"/>
                  </w:rPr>
                  <w:t xml:space="preserve">The table presents the number of amplicon sequence variants (ASVs) with increased or decreased abundance in pairwise comparisons between low, intermediate, and high carbon-to-nitrogen (C:N) ratios for both soil types. The second group listed per pairwise comparison serves as the reference group. Colour intensity corresponds to the magnitude of unique ASVs, with darker shades indicating higher quantities. Statistical thresholds for the analysis are set at log2FoldChange ± 2 and p_adj &lt; 0.01. </w:t>
                </w:r>
              </w:ins>
            </w:sdtContent>
          </w:sdt>
          <w:sdt>
            <w:sdtPr>
              <w:tag w:val="goog_rdk_141"/>
            </w:sdtPr>
            <w:sdtContent>
              <w:r w:rsidDel="00000000" w:rsidR="00000000" w:rsidRPr="00000000">
                <w:rPr>
                  <w:rtl w:val="0"/>
                </w:rPr>
              </w:r>
            </w:sdtContent>
          </w:sdt>
        </w:p>
      </w:sdtContent>
    </w:sdt>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30"/>
        <w:gridCol w:w="1830"/>
        <w:gridCol w:w="1830"/>
        <w:gridCol w:w="1830"/>
        <w:tblGridChange w:id="0">
          <w:tblGrid>
            <w:gridCol w:w="2055"/>
            <w:gridCol w:w="1830"/>
            <w:gridCol w:w="1830"/>
            <w:gridCol w:w="1830"/>
            <w:gridCol w:w="1830"/>
          </w:tblGrid>
        </w:tblGridChange>
      </w:tblGrid>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Quantities of Unique ASVs</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Forest soil</w:t>
            </w:r>
          </w:p>
        </w:tc>
        <w:tc>
          <w:tcPr>
            <w:gridSpan w:val="2"/>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Freshwater Wetland soil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Increased Abundance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Decreased Abundance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Increased Abundance </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Decreased Abundance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f1c232"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w:t>
            </w:r>
          </w:p>
        </w:tc>
        <w:tc>
          <w:tcPr>
            <w:shd w:fill="f9d771"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c>
          <w:tcPr>
            <w:shd w:fill="1155cc"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773</w:t>
            </w:r>
          </w:p>
        </w:tc>
        <w:tc>
          <w:tcPr>
            <w:shd w:fill="5f91e1"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Intermediate</w:t>
            </w:r>
          </w:p>
        </w:tc>
        <w:tc>
          <w:tcPr>
            <w:shd w:fill="ffe390"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shd w:fill="fff0c2"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cee1ff"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shd w:fill="e3edff"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Intermediate vs Low</w:t>
            </w:r>
          </w:p>
        </w:tc>
        <w:tc>
          <w:tcPr>
            <w:shd w:fill="fff9e5"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fff9e5"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1155cc"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746</w:t>
            </w:r>
          </w:p>
        </w:tc>
        <w:tc>
          <w:tcPr>
            <w:shd w:fill="3c78d8"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698</w:t>
            </w:r>
          </w:p>
        </w:tc>
      </w:tr>
    </w:tbl>
    <w:p w:rsidR="00000000" w:rsidDel="00000000" w:rsidP="00000000" w:rsidRDefault="00000000" w:rsidRPr="00000000" w14:paraId="0000009B">
      <w:pPr>
        <w:spacing w:after="0" w:line="480" w:lineRule="auto"/>
        <w:rPr>
          <w:rFonts w:ascii="Times New Roman" w:cs="Times New Roman" w:eastAsia="Times New Roman" w:hAnsi="Times New Roman"/>
          <w:b w:val="1"/>
          <w:sz w:val="24"/>
          <w:szCs w:val="24"/>
        </w:rPr>
      </w:pPr>
      <w:sdt>
        <w:sdtPr>
          <w:tag w:val="goog_rdk_144"/>
        </w:sdtPr>
        <w:sdtContent>
          <w:del w:author="Ramdeep Kailay" w:id="70" w:date="2024-12-18T04:45:30Z">
            <w:r w:rsidDel="00000000" w:rsidR="00000000" w:rsidRPr="00000000">
              <w:rPr>
                <w:rFonts w:ascii="Times New Roman" w:cs="Times New Roman" w:eastAsia="Times New Roman" w:hAnsi="Times New Roman"/>
                <w:b w:val="1"/>
                <w:sz w:val="24"/>
                <w:szCs w:val="24"/>
                <w:rtl w:val="0"/>
              </w:rPr>
              <w:delText xml:space="preserve">Table 1.</w:delText>
            </w:r>
            <w:r w:rsidDel="00000000" w:rsidR="00000000" w:rsidRPr="00000000">
              <w:rPr>
                <w:rFonts w:ascii="Times New Roman" w:cs="Times New Roman" w:eastAsia="Times New Roman" w:hAnsi="Times New Roman"/>
                <w:sz w:val="24"/>
                <w:szCs w:val="24"/>
                <w:rtl w:val="0"/>
              </w:rPr>
              <w:delText xml:space="preserve"> </w:delText>
            </w:r>
          </w:del>
          <w:sdt>
            <w:sdtPr>
              <w:tag w:val="goog_rdk_145"/>
            </w:sdtPr>
            <w:sdtContent>
              <w:commentRangeStart w:id="25"/>
            </w:sdtContent>
          </w:sdt>
          <w:del w:author="Ramdeep Kailay" w:id="70" w:date="2024-12-18T04:45:30Z">
            <w:r w:rsidDel="00000000" w:rsidR="00000000" w:rsidRPr="00000000">
              <w:rPr>
                <w:rFonts w:ascii="Times New Roman" w:cs="Times New Roman" w:eastAsia="Times New Roman" w:hAnsi="Times New Roman"/>
                <w:b w:val="1"/>
                <w:sz w:val="24"/>
                <w:szCs w:val="24"/>
                <w:rtl w:val="0"/>
              </w:rPr>
              <w:delText xml:space="preserve">Increased abundance of distinct ASVs </w:delText>
            </w:r>
          </w:del>
        </w:sdtContent>
      </w:sdt>
      <w:sdt>
        <w:sdtPr>
          <w:tag w:val="goog_rdk_146"/>
        </w:sdtPr>
        <w:sdtContent>
          <w:ins w:author="Microsoft Office User" w:id="71" w:date="2024-12-13T15:08:00Z">
            <w:sdt>
              <w:sdtPr>
                <w:tag w:val="goog_rdk_147"/>
              </w:sdtPr>
              <w:sdtContent>
                <w:del w:author="Ramdeep Kailay" w:id="70" w:date="2024-12-18T04:45:30Z">
                  <w:r w:rsidDel="00000000" w:rsidR="00000000" w:rsidRPr="00000000">
                    <w:rPr>
                      <w:rFonts w:ascii="Times New Roman" w:cs="Times New Roman" w:eastAsia="Times New Roman" w:hAnsi="Times New Roman"/>
                      <w:b w:val="1"/>
                      <w:sz w:val="24"/>
                      <w:szCs w:val="24"/>
                      <w:rtl w:val="0"/>
                    </w:rPr>
                    <w:delText xml:space="preserve">was</w:delText>
                  </w:r>
                </w:del>
              </w:sdtContent>
            </w:sdt>
          </w:ins>
        </w:sdtContent>
      </w:sdt>
      <w:sdt>
        <w:sdtPr>
          <w:tag w:val="goog_rdk_148"/>
        </w:sdtPr>
        <w:sdtContent>
          <w:del w:author="Ramdeep Kailay" w:id="70" w:date="2024-12-18T04:45:30Z">
            <w:r w:rsidDel="00000000" w:rsidR="00000000" w:rsidRPr="00000000">
              <w:rPr>
                <w:rFonts w:ascii="Times New Roman" w:cs="Times New Roman" w:eastAsia="Times New Roman" w:hAnsi="Times New Roman"/>
                <w:b w:val="1"/>
                <w:sz w:val="24"/>
                <w:szCs w:val="24"/>
                <w:rtl w:val="0"/>
              </w:rPr>
              <w:delText xml:space="preserve">is</w:delText>
            </w:r>
            <w:r w:rsidDel="00000000" w:rsidR="00000000" w:rsidRPr="00000000">
              <w:rPr>
                <w:rFonts w:ascii="Times New Roman" w:cs="Times New Roman" w:eastAsia="Times New Roman" w:hAnsi="Times New Roman"/>
                <w:b w:val="1"/>
                <w:sz w:val="24"/>
                <w:szCs w:val="24"/>
                <w:rtl w:val="0"/>
              </w:rPr>
              <w:delText xml:space="preserve"> observed at higher C:N ratios in both ecosystems. </w:delTex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delText xml:space="preserve">The table presents the number of amplicon sequence variants (ASVs) with increased or decreased abundance in pairwise comparisons between low, intermediate, and high carbon-to-nitrogen (C:N) ratios for both soil types. The second group listed per pairwise comparison serves as the reference group. Colour intensity corresponds to the magnitude of unique ASVs, with darker shades indicating higher quantities. Statistical thresholds for the analysis are set at log2FoldChange ± 2 and p_adj &lt; 0.01. </w:delText>
            </w:r>
          </w:del>
        </w:sdtContent>
      </w:sdt>
      <w:r w:rsidDel="00000000" w:rsidR="00000000" w:rsidRPr="00000000">
        <w:rPr>
          <w:rtl w:val="0"/>
        </w:rPr>
      </w:r>
    </w:p>
    <w:p w:rsidR="00000000" w:rsidDel="00000000" w:rsidP="00000000" w:rsidRDefault="00000000" w:rsidRPr="00000000" w14:paraId="0000009C">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
      <w:sdtPr>
        <w:tag w:val="goog_rdk_152"/>
      </w:sdtPr>
      <w:sdtContent>
        <w:p w:rsidR="00000000" w:rsidDel="00000000" w:rsidP="00000000" w:rsidRDefault="00000000" w:rsidRPr="00000000" w14:paraId="0000009D">
          <w:pPr>
            <w:spacing w:after="0" w:line="480" w:lineRule="auto"/>
            <w:rPr>
              <w:rFonts w:ascii="Times New Roman" w:cs="Times New Roman" w:eastAsia="Times New Roman" w:hAnsi="Times New Roman"/>
              <w:sz w:val="24"/>
              <w:szCs w:val="24"/>
            </w:rPr>
            <w:pPrChange w:author="Ramdeep Kailay" w:id="0" w:date="2024-12-18T05:27:31Z">
              <w:pPr>
                <w:spacing w:after="0" w:line="276" w:lineRule="auto"/>
              </w:pPr>
            </w:pPrChange>
          </w:pPr>
          <w:sdt>
            <w:sdtPr>
              <w:tag w:val="goog_rdk_150"/>
            </w:sdtPr>
            <w:sdtContent>
              <w:ins w:author="Ramdeep Kailay" w:id="72" w:date="2024-12-18T05:27:31Z">
                <w:r w:rsidDel="00000000" w:rsidR="00000000" w:rsidRPr="00000000">
                  <w:rPr>
                    <w:rFonts w:ascii="Times New Roman" w:cs="Times New Roman" w:eastAsia="Times New Roman" w:hAnsi="Times New Roman"/>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Metabolic pathway regulation across C:N ranges reveals distinct patterns in forest and wetland soil samples. </w:t>
                </w:r>
              </w:ins>
              <w:sdt>
                <w:sdtPr>
                  <w:tag w:val="goog_rdk_151"/>
                </w:sdtPr>
                <w:sdtContent>
                  <w:commentRangeStart w:id="26"/>
                </w:sdtContent>
              </w:sdt>
              <w:ins w:author="Ramdeep Kailay" w:id="72" w:date="2024-12-18T05:27:31Z">
                <w:r w:rsidDel="00000000" w:rsidR="00000000" w:rsidRPr="00000000">
                  <w:rPr>
                    <w:rFonts w:ascii="Times New Roman" w:cs="Times New Roman" w:eastAsia="Times New Roman" w:hAnsi="Times New Roman"/>
                    <w:sz w:val="24"/>
                    <w:szCs w:val="24"/>
                    <w:rtl w:val="0"/>
                  </w:rPr>
                  <w:t xml:space="preserve">Downregulation of unique metabolic pathways was seen at high C:N range in forest soil samples. wetland soil samples show similar pathways across C:N ranges</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table presents the number of unique metabolic pathways with increased or decreased abundance in pairwise comparisons between low, intermediate, and high carbon-to-nitrogen (C:N) ratios. The second group listed per pairwise comparison serves as the reference group. Differential abundance analysis was conducted with statistical thresholds set at log2FoldChange ± 1 and p &lt; 0.05. Colour intensity corresponds to the magnitude of unique pathways, with darker shades indicating higher quantities.</w:t>
                </w:r>
              </w:ins>
            </w:sdtContent>
          </w:sdt>
          <w:r w:rsidDel="00000000" w:rsidR="00000000" w:rsidRPr="00000000">
            <w:rPr>
              <w:rtl w:val="0"/>
            </w:rPr>
          </w:r>
        </w:p>
      </w:sdtContent>
    </w:sdt>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30"/>
        <w:gridCol w:w="1830"/>
        <w:gridCol w:w="1830"/>
        <w:gridCol w:w="1830"/>
        <w:tblGridChange w:id="0">
          <w:tblGrid>
            <w:gridCol w:w="2055"/>
            <w:gridCol w:w="1830"/>
            <w:gridCol w:w="1830"/>
            <w:gridCol w:w="1830"/>
            <w:gridCol w:w="1830"/>
          </w:tblGrid>
        </w:tblGridChange>
      </w:tblGrid>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Quantities of Unique Metabolic Pathways</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Forest soil</w:t>
            </w:r>
          </w:p>
        </w:tc>
        <w:tc>
          <w:tcPr>
            <w:gridSpan w:val="2"/>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Freshwater Wetland soil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Upregulated </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Downregulated </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Upregulated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Downregulated </w:t>
            </w:r>
          </w:p>
        </w:tc>
      </w:tr>
      <w:tr>
        <w:trPr>
          <w:cantSplit w:val="0"/>
          <w:trHeight w:val="7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fff2ce"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f1c232"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shd w:fill="b6d2ff"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c3daff"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vs Intermediate</w:t>
            </w:r>
          </w:p>
        </w:tc>
        <w:tc>
          <w:tcPr>
            <w:shd w:fill="fffaec"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ffe699"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6c9ff"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Intermediate vs Low</w:t>
            </w:r>
          </w:p>
        </w:tc>
        <w:tc>
          <w:tcPr>
            <w:shd w:fill="fffaec"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fffaec" w:val="clear"/>
            <w:tcMar>
              <w:top w:w="100.0" w:type="dxa"/>
              <w:left w:w="100.0" w:type="dxa"/>
              <w:bottom w:w="100.0" w:type="dxa"/>
              <w:right w:w="100.0" w:type="dxa"/>
            </w:tcMar>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98c1ff"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c3daff"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BD">
      <w:pPr>
        <w:spacing w:after="0" w:line="480" w:lineRule="auto"/>
        <w:rPr>
          <w:rFonts w:ascii="Times New Roman" w:cs="Times New Roman" w:eastAsia="Times New Roman" w:hAnsi="Times New Roman"/>
          <w:b w:val="1"/>
          <w:sz w:val="24"/>
          <w:szCs w:val="24"/>
        </w:rPr>
      </w:pPr>
      <w:sdt>
        <w:sdtPr>
          <w:tag w:val="goog_rdk_154"/>
        </w:sdtPr>
        <w:sdtContent>
          <w:del w:author="Ramdeep Kailay" w:id="74" w:date="2024-12-18T05:27:29Z">
            <w:r w:rsidDel="00000000" w:rsidR="00000000" w:rsidRPr="00000000">
              <w:rPr>
                <w:rFonts w:ascii="Times New Roman" w:cs="Times New Roman" w:eastAsia="Times New Roman" w:hAnsi="Times New Roman"/>
                <w:b w:val="1"/>
                <w:sz w:val="24"/>
                <w:szCs w:val="24"/>
                <w:rtl w:val="0"/>
              </w:rPr>
              <w:delText xml:space="preserve">Table 2.</w:delText>
            </w:r>
            <w:r w:rsidDel="00000000" w:rsidR="00000000" w:rsidRPr="00000000">
              <w:rPr>
                <w:rFonts w:ascii="Times New Roman" w:cs="Times New Roman" w:eastAsia="Times New Roman" w:hAnsi="Times New Roman"/>
                <w:sz w:val="24"/>
                <w:szCs w:val="24"/>
                <w:rtl w:val="0"/>
              </w:rPr>
              <w:delText xml:space="preserve"> </w:delText>
            </w:r>
          </w:del>
        </w:sdtContent>
      </w:sdt>
      <w:sdt>
        <w:sdtPr>
          <w:tag w:val="goog_rdk_155"/>
        </w:sdtPr>
        <w:sdtContent>
          <w:ins w:author="arsh sharma" w:id="75" w:date="2024-12-18T04:57:43Z">
            <w:sdt>
              <w:sdtPr>
                <w:tag w:val="goog_rdk_156"/>
              </w:sdtPr>
              <w:sdtContent>
                <w:del w:author="Ramdeep Kailay" w:id="74" w:date="2024-12-18T05:27:29Z">
                  <w:r w:rsidDel="00000000" w:rsidR="00000000" w:rsidRPr="00000000">
                    <w:rPr>
                      <w:rFonts w:ascii="Times New Roman" w:cs="Times New Roman" w:eastAsia="Times New Roman" w:hAnsi="Times New Roman"/>
                      <w:sz w:val="24"/>
                      <w:szCs w:val="24"/>
                      <w:rtl w:val="0"/>
                    </w:rPr>
                    <w:delText xml:space="preserve">Metabolic pathway regulation across C:N ranges reveals distinct patterns in forest and wetland soil samples. </w:delText>
                  </w:r>
                </w:del>
              </w:sdtContent>
            </w:sdt>
          </w:ins>
        </w:sdtContent>
      </w:sdt>
      <w:sdt>
        <w:sdtPr>
          <w:tag w:val="goog_rdk_157"/>
        </w:sdtPr>
        <w:sdtContent>
          <w:del w:author="Ramdeep Kailay" w:id="74" w:date="2024-12-18T05:27:29Z"/>
          <w:sdt>
            <w:sdtPr>
              <w:tag w:val="goog_rdk_158"/>
            </w:sdtPr>
            <w:sdtContent>
              <w:commentRangeStart w:id="27"/>
            </w:sdtContent>
          </w:sdt>
          <w:del w:author="Ramdeep Kailay" w:id="74" w:date="2024-12-18T05:27:29Z">
            <w:r w:rsidDel="00000000" w:rsidR="00000000" w:rsidRPr="00000000">
              <w:rPr>
                <w:rFonts w:ascii="Times New Roman" w:cs="Times New Roman" w:eastAsia="Times New Roman" w:hAnsi="Times New Roman"/>
                <w:b w:val="1"/>
                <w:sz w:val="24"/>
                <w:szCs w:val="24"/>
                <w:rtl w:val="0"/>
              </w:rPr>
              <w:delText xml:space="preserve">Downregulation of unique metabolic pathways </w:delText>
            </w:r>
          </w:del>
        </w:sdtContent>
      </w:sdt>
      <w:sdt>
        <w:sdtPr>
          <w:tag w:val="goog_rdk_159"/>
        </w:sdtPr>
        <w:sdtContent>
          <w:ins w:author="Microsoft Office User" w:id="76" w:date="2024-12-13T15:09:00Z">
            <w:sdt>
              <w:sdtPr>
                <w:tag w:val="goog_rdk_160"/>
              </w:sdtPr>
              <w:sdtContent>
                <w:del w:author="Ramdeep Kailay" w:id="74" w:date="2024-12-18T05:27:29Z">
                  <w:r w:rsidDel="00000000" w:rsidR="00000000" w:rsidRPr="00000000">
                    <w:rPr>
                      <w:rFonts w:ascii="Times New Roman" w:cs="Times New Roman" w:eastAsia="Times New Roman" w:hAnsi="Times New Roman"/>
                      <w:b w:val="1"/>
                      <w:sz w:val="24"/>
                      <w:szCs w:val="24"/>
                      <w:rtl w:val="0"/>
                    </w:rPr>
                    <w:delText xml:space="preserve">was </w:delText>
                  </w:r>
                </w:del>
              </w:sdtContent>
            </w:sdt>
          </w:ins>
        </w:sdtContent>
      </w:sdt>
      <w:sdt>
        <w:sdtPr>
          <w:tag w:val="goog_rdk_161"/>
        </w:sdtPr>
        <w:sdtContent>
          <w:del w:author="Ramdeep Kailay" w:id="74" w:date="2024-12-18T05:27:29Z">
            <w:r w:rsidDel="00000000" w:rsidR="00000000" w:rsidRPr="00000000">
              <w:rPr>
                <w:rFonts w:ascii="Times New Roman" w:cs="Times New Roman" w:eastAsia="Times New Roman" w:hAnsi="Times New Roman"/>
                <w:b w:val="1"/>
                <w:sz w:val="24"/>
                <w:szCs w:val="24"/>
                <w:rtl w:val="0"/>
              </w:rPr>
              <w:delText xml:space="preserve">seen at high C:N range in forest soil samples. wetland soil samples show similar pathways across C:N ranges</w:delText>
            </w:r>
            <w:commentRangeEnd w:id="27"/>
            <w:r w:rsidDel="00000000" w:rsidR="00000000" w:rsidRPr="00000000">
              <w:commentReference w:id="27"/>
            </w:r>
            <w:r w:rsidDel="00000000" w:rsidR="00000000" w:rsidRPr="00000000">
              <w:rPr>
                <w:rFonts w:ascii="Times New Roman" w:cs="Times New Roman" w:eastAsia="Times New Roman" w:hAnsi="Times New Roman"/>
                <w:b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The table presents the number of unique metabolic pathways with increased or decreased abundance in pairwise comparisons between low, intermediate, and high carbon-to-nitrogen (C:N) ratios. The second group listed per pairwise comparison serves as the reference group. Differential abundance analysis was conducted with statistical thresholds set at log2FoldChange ± 1 and p &lt; 0.05. Colour intensity corresponds to the magnitude of unique pathways, with darker shades indicating higher quantities.</w:delText>
            </w:r>
          </w:del>
        </w:sdtContent>
      </w:sdt>
      <w:r w:rsidDel="00000000" w:rsidR="00000000" w:rsidRPr="00000000">
        <w:rPr>
          <w:rtl w:val="0"/>
        </w:rPr>
      </w:r>
    </w:p>
    <w:p w:rsidR="00000000" w:rsidDel="00000000" w:rsidP="00000000" w:rsidRDefault="00000000" w:rsidRPr="00000000" w14:paraId="000000BE">
      <w:pPr>
        <w:spacing w:after="240" w:before="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CAPTIONS</w:t>
      </w:r>
    </w:p>
    <w:p w:rsidR="00000000" w:rsidDel="00000000" w:rsidP="00000000" w:rsidRDefault="00000000" w:rsidRPr="00000000" w14:paraId="000000C0">
      <w:pP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892300"/>
                  <wp:effectExtent b="0" l="0" r="0" t="0"/>
                  <wp:docPr id="13" name="image2.png"/>
                  <a:graphic>
                    <a:graphicData uri="http://schemas.openxmlformats.org/drawingml/2006/picture">
                      <pic:pic>
                        <pic:nvPicPr>
                          <pic:cNvPr id="0" name="image2.png"/>
                          <pic:cNvPicPr preferRelativeResize="0"/>
                        </pic:nvPicPr>
                        <pic:blipFill>
                          <a:blip r:embed="rId30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892300"/>
                  <wp:effectExtent b="0" l="0" r="0" t="0"/>
                  <wp:docPr id="15" name="image8.png"/>
                  <a:graphic>
                    <a:graphicData uri="http://schemas.openxmlformats.org/drawingml/2006/picture">
                      <pic:pic>
                        <pic:nvPicPr>
                          <pic:cNvPr id="0" name="image8.png"/>
                          <pic:cNvPicPr preferRelativeResize="0"/>
                        </pic:nvPicPr>
                        <pic:blipFill>
                          <a:blip r:embed="rId30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Forest and wetland soil </w:t>
      </w:r>
      <w:sdt>
        <w:sdtPr>
          <w:tag w:val="goog_rdk_162"/>
        </w:sdtPr>
        <w:sdtContent>
          <w:del w:author="Samantha Mar" w:id="77" w:date="2024-12-13T12:50:00Z">
            <w:r w:rsidDel="00000000" w:rsidR="00000000" w:rsidRPr="00000000">
              <w:rPr>
                <w:rFonts w:ascii="Times New Roman" w:cs="Times New Roman" w:eastAsia="Times New Roman" w:hAnsi="Times New Roman"/>
                <w:b w:val="1"/>
                <w:sz w:val="24"/>
                <w:szCs w:val="24"/>
                <w:rtl w:val="0"/>
              </w:rPr>
              <w:delText xml:space="preserve">are significantly different in terms of beta diversity</w:delText>
            </w:r>
          </w:del>
        </w:sdtContent>
      </w:sdt>
      <w:sdt>
        <w:sdtPr>
          <w:tag w:val="goog_rdk_163"/>
        </w:sdtPr>
        <w:sdtContent>
          <w:ins w:author="Samantha Mar" w:id="77" w:date="2024-12-13T12:50:00Z">
            <w:r w:rsidDel="00000000" w:rsidR="00000000" w:rsidRPr="00000000">
              <w:rPr>
                <w:rFonts w:ascii="Times New Roman" w:cs="Times New Roman" w:eastAsia="Times New Roman" w:hAnsi="Times New Roman"/>
                <w:b w:val="1"/>
                <w:sz w:val="24"/>
                <w:szCs w:val="24"/>
                <w:rtl w:val="0"/>
              </w:rPr>
              <w:t xml:space="preserve">ha</w:t>
            </w:r>
          </w:ins>
        </w:sdtContent>
      </w:sdt>
      <w:sdt>
        <w:sdtPr>
          <w:tag w:val="goog_rdk_164"/>
        </w:sdtPr>
        <w:sdtContent>
          <w:ins w:author="Microsoft Office User" w:id="78" w:date="2024-12-13T15:09:00Z">
            <w:r w:rsidDel="00000000" w:rsidR="00000000" w:rsidRPr="00000000">
              <w:rPr>
                <w:rFonts w:ascii="Times New Roman" w:cs="Times New Roman" w:eastAsia="Times New Roman" w:hAnsi="Times New Roman"/>
                <w:b w:val="1"/>
                <w:sz w:val="24"/>
                <w:szCs w:val="24"/>
                <w:rtl w:val="0"/>
              </w:rPr>
              <w:t xml:space="preserve">d</w:t>
            </w:r>
          </w:ins>
        </w:sdtContent>
      </w:sdt>
      <w:sdt>
        <w:sdtPr>
          <w:tag w:val="goog_rdk_165"/>
        </w:sdtPr>
        <w:sdtContent>
          <w:ins w:author="Samantha Mar" w:id="79" w:date="2024-12-13T12:50:00Z">
            <w:sdt>
              <w:sdtPr>
                <w:tag w:val="goog_rdk_166"/>
              </w:sdtPr>
              <w:sdtContent>
                <w:del w:author="Microsoft Office User" w:id="80" w:date="2024-12-13T15:09:00Z">
                  <w:r w:rsidDel="00000000" w:rsidR="00000000" w:rsidRPr="00000000">
                    <w:rPr>
                      <w:rFonts w:ascii="Times New Roman" w:cs="Times New Roman" w:eastAsia="Times New Roman" w:hAnsi="Times New Roman"/>
                      <w:b w:val="1"/>
                      <w:sz w:val="24"/>
                      <w:szCs w:val="24"/>
                      <w:rtl w:val="0"/>
                    </w:rPr>
                    <w:delText xml:space="preserve">ve</w:delText>
                  </w:r>
                </w:del>
              </w:sdtContent>
            </w:sdt>
            <w:r w:rsidDel="00000000" w:rsidR="00000000" w:rsidRPr="00000000">
              <w:rPr>
                <w:rFonts w:ascii="Times New Roman" w:cs="Times New Roman" w:eastAsia="Times New Roman" w:hAnsi="Times New Roman"/>
                <w:b w:val="1"/>
                <w:sz w:val="24"/>
                <w:szCs w:val="24"/>
                <w:rtl w:val="0"/>
              </w:rPr>
              <w:t xml:space="preserve"> distinct microbial profiles</w:t>
            </w:r>
          </w:ins>
        </w:sdtContent>
      </w:sdt>
      <w:r w:rsidDel="00000000" w:rsidR="00000000" w:rsidRPr="00000000">
        <w:rPr>
          <w:rFonts w:ascii="Times New Roman" w:cs="Times New Roman" w:eastAsia="Times New Roman" w:hAnsi="Times New Roman"/>
          <w:b w:val="1"/>
          <w:sz w:val="24"/>
          <w:szCs w:val="24"/>
          <w:rtl w:val="0"/>
        </w:rPr>
        <w:t xml:space="preserve"> regardless of C:N range. </w:t>
      </w:r>
      <w:r w:rsidDel="00000000" w:rsidR="00000000" w:rsidRPr="00000000">
        <w:rPr>
          <w:rFonts w:ascii="Times New Roman" w:cs="Times New Roman" w:eastAsia="Times New Roman" w:hAnsi="Times New Roman"/>
          <w:sz w:val="24"/>
          <w:szCs w:val="24"/>
          <w:rtl w:val="0"/>
        </w:rPr>
        <w:t xml:space="preserve">Weighted Unifrac was measured across forest soil and wetlands soil samples with their associated carbon-to-nitrogen (C:N) ranges of low, intermediate, and high and visualized as a Principal Coordinate Analysis (PCoA) plot (A) and a box plot (B). Statistical comparisons for the PCoA plot (A) were conducted using Permutational multivariate analysis of variance (PERMANOVA). Ellipses (A) represent a 95% confidence interval. Statistical comparisons for the box plot (B) were conducted using the Kruskal-Wallis and Dunn’s tests indicated by asterisks (*** = p &lt; 0.001). Colours denote soil ecosystem and respective C:N categories</w:t>
      </w:r>
    </w:p>
    <w:p w:rsidR="00000000" w:rsidDel="00000000" w:rsidP="00000000" w:rsidRDefault="00000000" w:rsidRPr="00000000" w14:paraId="000000C8">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Layout w:type="fixed"/>
        <w:tblLook w:val="0600"/>
      </w:tblPr>
      <w:tblGrid>
        <w:gridCol w:w="3840"/>
        <w:gridCol w:w="3840"/>
        <w:gridCol w:w="1680"/>
        <w:tblGridChange w:id="0">
          <w:tblGrid>
            <w:gridCol w:w="3840"/>
            <w:gridCol w:w="3840"/>
            <w:gridCol w:w="1680"/>
          </w:tblGrid>
        </w:tblGridChange>
      </w:tblGrid>
      <w:tr>
        <w:trPr>
          <w:cantSplit w:val="0"/>
          <w:trHeight w:val="38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sdt>
            <w:sdtPr>
              <w:tag w:val="goog_rdk_171"/>
            </w:sdtPr>
            <w:sdtContent>
              <w:p w:rsidR="00000000" w:rsidDel="00000000" w:rsidP="00000000" w:rsidRDefault="00000000" w:rsidRPr="00000000" w14:paraId="000000CB">
                <w:pPr>
                  <w:widowControl w:val="0"/>
                  <w:spacing w:after="0" w:line="240" w:lineRule="auto"/>
                  <w:rPr>
                    <w:rFonts w:ascii="Times New Roman" w:cs="Times New Roman" w:eastAsia="Times New Roman" w:hAnsi="Times New Roman"/>
                    <w:rPrChange w:author="Ramdeep Kailay" w:id="82" w:date="2024-12-18T05:18:29Z">
                      <w:rPr>
                        <w:rFonts w:ascii="Times New Roman" w:cs="Times New Roman" w:eastAsia="Times New Roman" w:hAnsi="Times New Roman"/>
                        <w:b w:val="1"/>
                        <w:sz w:val="24"/>
                        <w:szCs w:val="24"/>
                      </w:rPr>
                    </w:rPrChange>
                  </w:rPr>
                </w:pPr>
                <w:sdt>
                  <w:sdtPr>
                    <w:tag w:val="goog_rdk_168"/>
                  </w:sdtPr>
                  <w:sdtContent>
                    <w:ins w:author="Ramdeep Kailay" w:id="81" w:date="2024-12-18T05:18:29Z">
                      <w:r w:rsidDel="00000000" w:rsidR="00000000" w:rsidRPr="00000000">
                        <w:rPr>
                          <w:rFonts w:ascii="Times New Roman" w:cs="Times New Roman" w:eastAsia="Times New Roman" w:hAnsi="Times New Roman"/>
                          <w:rPrChange w:author="Ramdeep Kailay" w:id="82" w:date="2024-12-18T05:18:29Z">
                            <w:rPr>
                              <w:rFonts w:ascii="Times New Roman" w:cs="Times New Roman" w:eastAsia="Times New Roman" w:hAnsi="Times New Roman"/>
                              <w:b w:val="1"/>
                              <w:sz w:val="24"/>
                              <w:szCs w:val="24"/>
                            </w:rPr>
                          </w:rPrChange>
                        </w:rPr>
                        <w:drawing>
                          <wp:inline distB="114300" distT="114300" distL="114300" distR="114300">
                            <wp:extent cx="2305050" cy="1536700"/>
                            <wp:effectExtent b="0" l="0" r="0" t="0"/>
                            <wp:docPr id="12" name="image9.png"/>
                            <a:graphic>
                              <a:graphicData uri="http://schemas.openxmlformats.org/drawingml/2006/picture">
                                <pic:pic>
                                  <pic:nvPicPr>
                                    <pic:cNvPr id="0" name="image9.png"/>
                                    <pic:cNvPicPr preferRelativeResize="0"/>
                                  </pic:nvPicPr>
                                  <pic:blipFill>
                                    <a:blip r:embed="rId306"/>
                                    <a:srcRect b="0" l="0" r="0" t="0"/>
                                    <a:stretch>
                                      <a:fillRect/>
                                    </a:stretch>
                                  </pic:blipFill>
                                  <pic:spPr>
                                    <a:xfrm>
                                      <a:off x="0" y="0"/>
                                      <a:ext cx="2305050" cy="1536700"/>
                                    </a:xfrm>
                                    <a:prstGeom prst="rect"/>
                                    <a:ln/>
                                  </pic:spPr>
                                </pic:pic>
                              </a:graphicData>
                            </a:graphic>
                          </wp:inline>
                        </w:drawing>
                      </w:r>
                    </w:ins>
                  </w:sdtContent>
                </w:sdt>
                <w:sdt>
                  <w:sdtPr>
                    <w:tag w:val="goog_rdk_169"/>
                  </w:sdtPr>
                  <w:sdtContent>
                    <w:del w:author="Ramdeep Kailay" w:id="81" w:date="2024-12-18T05:18:29Z">
                      <w:r w:rsidDel="00000000" w:rsidR="00000000" w:rsidRPr="00000000">
                        <w:rPr>
                          <w:rFonts w:ascii="Times New Roman" w:cs="Times New Roman" w:eastAsia="Times New Roman" w:hAnsi="Times New Roman"/>
                          <w:rPrChange w:author="Ramdeep Kailay" w:id="82" w:date="2024-12-18T05:18:29Z">
                            <w:rPr>
                              <w:rFonts w:ascii="Times New Roman" w:cs="Times New Roman" w:eastAsia="Times New Roman" w:hAnsi="Times New Roman"/>
                            </w:rPr>
                          </w:rPrChange>
                        </w:rPr>
                        <w:drawing>
                          <wp:inline distB="114300" distT="114300" distL="114300" distR="114300">
                            <wp:extent cx="3054096" cy="2020824"/>
                            <wp:effectExtent b="0" l="0" r="0" t="0"/>
                            <wp:docPr id="14" name="image4.png"/>
                            <a:graphic>
                              <a:graphicData uri="http://schemas.openxmlformats.org/drawingml/2006/picture">
                                <pic:pic>
                                  <pic:nvPicPr>
                                    <pic:cNvPr id="0" name="image4.png"/>
                                    <pic:cNvPicPr preferRelativeResize="0"/>
                                  </pic:nvPicPr>
                                  <pic:blipFill>
                                    <a:blip r:embed="rId307"/>
                                    <a:srcRect b="0" l="0" r="0" t="0"/>
                                    <a:stretch>
                                      <a:fillRect/>
                                    </a:stretch>
                                  </pic:blipFill>
                                  <pic:spPr>
                                    <a:xfrm>
                                      <a:off x="0" y="0"/>
                                      <a:ext cx="3054096" cy="2020824"/>
                                    </a:xfrm>
                                    <a:prstGeom prst="rect"/>
                                    <a:ln/>
                                  </pic:spPr>
                                </pic:pic>
                              </a:graphicData>
                            </a:graphic>
                          </wp:inline>
                        </w:drawing>
                      </w:r>
                    </w:del>
                  </w:sdtContent>
                </w:sdt>
                <w:sdt>
                  <w:sdtPr>
                    <w:tag w:val="goog_rdk_170"/>
                  </w:sdtPr>
                  <w:sdtContent>
                    <w:r w:rsidDel="00000000" w:rsidR="00000000" w:rsidRPr="00000000">
                      <w:rPr>
                        <w:rFonts w:ascii="Times New Roman" w:cs="Times New Roman" w:eastAsia="Times New Roman" w:hAnsi="Times New Roman"/>
                        <w:rtl w:val="0"/>
                        <w:rPrChange w:author="Ramdeep Kailay" w:id="82" w:date="2024-12-18T05:18:29Z">
                          <w:rPr>
                            <w:rFonts w:ascii="Times New Roman" w:cs="Times New Roman" w:eastAsia="Times New Roman" w:hAnsi="Times New Roman"/>
                            <w:b w:val="1"/>
                            <w:sz w:val="24"/>
                            <w:szCs w:val="24"/>
                          </w:rPr>
                        </w:rPrChange>
                      </w:rPr>
                      <w:t xml:space="preserve"> </w:t>
                    </w:r>
                  </w:sdtContent>
                </w:sdt>
              </w:p>
            </w:sdtContent>
          </w:sdt>
        </w:tc>
        <w:tc>
          <w:tcPr>
            <w:shd w:fill="auto" w:val="clear"/>
            <w:tcMar>
              <w:top w:w="100.0" w:type="dxa"/>
              <w:left w:w="100.0" w:type="dxa"/>
              <w:bottom w:w="100.0" w:type="dxa"/>
              <w:right w:w="100.0" w:type="dxa"/>
            </w:tcMar>
          </w:tcPr>
          <w:sdt>
            <w:sdtPr>
              <w:tag w:val="goog_rdk_173"/>
            </w:sdtPr>
            <w:sdtContent>
              <w:p w:rsidR="00000000" w:rsidDel="00000000" w:rsidP="00000000" w:rsidRDefault="00000000" w:rsidRPr="00000000" w14:paraId="000000CC">
                <w:pPr>
                  <w:widowControl w:val="0"/>
                  <w:spacing w:after="0" w:line="240" w:lineRule="auto"/>
                  <w:rPr>
                    <w:rFonts w:ascii="Times New Roman" w:cs="Times New Roman" w:eastAsia="Times New Roman" w:hAnsi="Times New Roman"/>
                    <w:rPrChange w:author="Ramdeep Kailay" w:id="82" w:date="2024-12-18T05:18:29Z">
                      <w:rPr>
                        <w:rFonts w:ascii="Times New Roman" w:cs="Times New Roman" w:eastAsia="Times New Roman" w:hAnsi="Times New Roman"/>
                        <w:b w:val="1"/>
                        <w:sz w:val="24"/>
                        <w:szCs w:val="24"/>
                      </w:rPr>
                    </w:rPrChange>
                  </w:rPr>
                </w:pPr>
                <w:sdt>
                  <w:sdtPr>
                    <w:tag w:val="goog_rdk_172"/>
                  </w:sdtPr>
                  <w:sdtContent>
                    <w:r w:rsidDel="00000000" w:rsidR="00000000" w:rsidRPr="00000000">
                      <w:rPr>
                        <w:rFonts w:ascii="Times New Roman" w:cs="Times New Roman" w:eastAsia="Times New Roman" w:hAnsi="Times New Roman"/>
                        <w:rtl w:val="0"/>
                        <w:rPrChange w:author="Ramdeep Kailay" w:id="82" w:date="2024-12-18T05:18:29Z">
                          <w:rPr>
                            <w:rFonts w:ascii="Times New Roman" w:cs="Times New Roman" w:eastAsia="Times New Roman" w:hAnsi="Times New Roman"/>
                            <w:b w:val="1"/>
                            <w:sz w:val="24"/>
                            <w:szCs w:val="24"/>
                          </w:rPr>
                        </w:rPrChange>
                      </w:rPr>
                      <w:t xml:space="preserve">B</w:t>
                    </w:r>
                  </w:sdtContent>
                </w:sdt>
              </w:p>
            </w:sdtContent>
          </w:sdt>
          <w:sdt>
            <w:sdtPr>
              <w:tag w:val="goog_rdk_181"/>
            </w:sdtPr>
            <w:sdtContent>
              <w:p w:rsidR="00000000" w:rsidDel="00000000" w:rsidP="00000000" w:rsidRDefault="00000000" w:rsidRPr="00000000" w14:paraId="000000CD">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75"/>
                  </w:sdtPr>
                  <w:sdtContent>
                    <w:ins w:author="Ramdeep Kailay" w:id="83" w:date="2024-12-18T05:18:49Z">
                      <w:r w:rsidDel="00000000" w:rsidR="00000000" w:rsidRPr="00000000">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drawing>
                          <wp:inline distB="114300" distT="114300" distL="114300" distR="114300">
                            <wp:extent cx="2305050" cy="1536700"/>
                            <wp:effectExtent b="0" l="0" r="0" t="0"/>
                            <wp:docPr id="22" name="image11.png"/>
                            <a:graphic>
                              <a:graphicData uri="http://schemas.openxmlformats.org/drawingml/2006/picture">
                                <pic:pic>
                                  <pic:nvPicPr>
                                    <pic:cNvPr id="0" name="image11.png"/>
                                    <pic:cNvPicPr preferRelativeResize="0"/>
                                  </pic:nvPicPr>
                                  <pic:blipFill>
                                    <a:blip r:embed="rId308"/>
                                    <a:srcRect b="0" l="0" r="0" t="0"/>
                                    <a:stretch>
                                      <a:fillRect/>
                                    </a:stretch>
                                  </pic:blipFill>
                                  <pic:spPr>
                                    <a:xfrm>
                                      <a:off x="0" y="0"/>
                                      <a:ext cx="2305050" cy="1536700"/>
                                    </a:xfrm>
                                    <a:prstGeom prst="rect"/>
                                    <a:ln/>
                                  </pic:spPr>
                                </pic:pic>
                              </a:graphicData>
                            </a:graphic>
                          </wp:inline>
                        </w:drawing>
                      </w:r>
                    </w:ins>
                  </w:sdtContent>
                </w:sdt>
                <w:sdt>
                  <w:sdtPr>
                    <w:tag w:val="goog_rdk_176"/>
                  </w:sdtPr>
                  <w:sdtContent>
                    <w:del w:author="Ramdeep Kailay" w:id="83" w:date="2024-12-18T05:18:49Z"/>
                    <w:sdt>
                      <w:sdtPr>
                        <w:tag w:val="goog_rdk_177"/>
                      </w:sdtPr>
                      <w:sdtContent>
                        <w:commentRangeStart w:id="28"/>
                      </w:sdtContent>
                    </w:sdt>
                    <w:del w:author="Ramdeep Kailay" w:id="83" w:date="2024-12-18T05:18:49Z">
                      <w:sdt>
                        <w:sdtPr>
                          <w:tag w:val="goog_rdk_178"/>
                        </w:sdtPr>
                        <w:sdtContent>
                          <w:commentRangeStart w:id="29"/>
                        </w:sdtContent>
                      </w:sdt>
                      <w:sdt>
                        <w:sdtPr>
                          <w:tag w:val="goog_rdk_179"/>
                        </w:sdtPr>
                        <w:sdtContent>
                          <w:commentRangeStart w:id="30"/>
                        </w:sdtContent>
                      </w:sdt>
                      <w:r w:rsidDel="00000000" w:rsidR="00000000" w:rsidRPr="00000000">
                        <w:rPr>
                          <w:rFonts w:ascii="Times New Roman" w:cs="Times New Roman" w:eastAsia="Times New Roman" w:hAnsi="Times New Roman"/>
                          <w:rPrChange w:author="Ramdeep Kailay" w:id="84" w:date="2024-12-18T05:18:49Z">
                            <w:rPr>
                              <w:rFonts w:ascii="Times New Roman" w:cs="Times New Roman" w:eastAsia="Times New Roman" w:hAnsi="Times New Roman"/>
                            </w:rPr>
                          </w:rPrChange>
                        </w:rPr>
                        <w:drawing>
                          <wp:inline distB="114300" distT="114300" distL="114300" distR="114300">
                            <wp:extent cx="3052763" cy="2018762"/>
                            <wp:effectExtent b="0" l="0" r="0" t="0"/>
                            <wp:docPr id="17" name="image1.png"/>
                            <a:graphic>
                              <a:graphicData uri="http://schemas.openxmlformats.org/drawingml/2006/picture">
                                <pic:pic>
                                  <pic:nvPicPr>
                                    <pic:cNvPr id="0" name="image1.png"/>
                                    <pic:cNvPicPr preferRelativeResize="0"/>
                                  </pic:nvPicPr>
                                  <pic:blipFill>
                                    <a:blip r:embed="rId309"/>
                                    <a:srcRect b="0" l="0" r="0" t="0"/>
                                    <a:stretch>
                                      <a:fillRect/>
                                    </a:stretch>
                                  </pic:blipFill>
                                  <pic:spPr>
                                    <a:xfrm>
                                      <a:off x="0" y="0"/>
                                      <a:ext cx="3052763" cy="2018762"/>
                                    </a:xfrm>
                                    <a:prstGeom prst="rect"/>
                                    <a:ln/>
                                  </pic:spPr>
                                </pic:pic>
                              </a:graphicData>
                            </a:graphic>
                          </wp:inline>
                        </w:drawing>
                      </w:r>
                    </w:del>
                  </w:sdtContent>
                </w:sdt>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sdt>
                  <w:sdtPr>
                    <w:tag w:val="goog_rdk_180"/>
                  </w:sdtPr>
                  <w:sdtContent>
                    <w:r w:rsidDel="00000000" w:rsidR="00000000" w:rsidRPr="00000000">
                      <w:rPr>
                        <w:rtl w:val="0"/>
                      </w:rPr>
                    </w:r>
                  </w:sdtContent>
                </w:sdt>
              </w:p>
            </w:sdtContent>
          </w:sdt>
        </w:tc>
        <w:tc>
          <w:tcPr>
            <w:shd w:fill="auto" w:val="clear"/>
            <w:tcMar>
              <w:top w:w="100.0" w:type="dxa"/>
              <w:left w:w="100.0" w:type="dxa"/>
              <w:bottom w:w="100.0" w:type="dxa"/>
              <w:right w:w="100.0" w:type="dxa"/>
            </w:tcMar>
          </w:tcPr>
          <w:sdt>
            <w:sdtPr>
              <w:tag w:val="goog_rdk_183"/>
            </w:sdtPr>
            <w:sdtContent>
              <w:p w:rsidR="00000000" w:rsidDel="00000000" w:rsidP="00000000" w:rsidRDefault="00000000" w:rsidRPr="00000000" w14:paraId="000000CE">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82"/>
                  </w:sdtPr>
                  <w:sdtContent>
                    <w:r w:rsidDel="00000000" w:rsidR="00000000" w:rsidRPr="00000000">
                      <w:rPr>
                        <w:rtl w:val="0"/>
                      </w:rPr>
                    </w:r>
                  </w:sdtContent>
                </w:sdt>
              </w:p>
            </w:sdtContent>
          </w:sdt>
          <w:sdt>
            <w:sdtPr>
              <w:tag w:val="goog_rdk_185"/>
            </w:sdtPr>
            <w:sdtContent>
              <w:p w:rsidR="00000000" w:rsidDel="00000000" w:rsidP="00000000" w:rsidRDefault="00000000" w:rsidRPr="00000000" w14:paraId="000000CF">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84"/>
                  </w:sdtPr>
                  <w:sdtContent>
                    <w:r w:rsidDel="00000000" w:rsidR="00000000" w:rsidRPr="00000000">
                      <w:rPr>
                        <w:rtl w:val="0"/>
                      </w:rPr>
                    </w:r>
                  </w:sdtContent>
                </w:sdt>
              </w:p>
            </w:sdtContent>
          </w:sdt>
          <w:sdt>
            <w:sdtPr>
              <w:tag w:val="goog_rdk_187"/>
            </w:sdtPr>
            <w:sdtContent>
              <w:p w:rsidR="00000000" w:rsidDel="00000000" w:rsidP="00000000" w:rsidRDefault="00000000" w:rsidRPr="00000000" w14:paraId="000000D0">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86"/>
                  </w:sdtPr>
                  <w:sdtContent>
                    <w:r w:rsidDel="00000000" w:rsidR="00000000" w:rsidRPr="00000000">
                      <w:rPr>
                        <w:rtl w:val="0"/>
                      </w:rPr>
                    </w:r>
                  </w:sdtContent>
                </w:sdt>
              </w:p>
            </w:sdtContent>
          </w:sdt>
          <w:sdt>
            <w:sdtPr>
              <w:tag w:val="goog_rdk_189"/>
            </w:sdtPr>
            <w:sdtContent>
              <w:p w:rsidR="00000000" w:rsidDel="00000000" w:rsidP="00000000" w:rsidRDefault="00000000" w:rsidRPr="00000000" w14:paraId="000000D1">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88"/>
                  </w:sdtPr>
                  <w:sdtContent>
                    <w:r w:rsidDel="00000000" w:rsidR="00000000" w:rsidRPr="00000000">
                      <w:rPr>
                        <w:rtl w:val="0"/>
                      </w:rPr>
                    </w:r>
                  </w:sdtContent>
                </w:sdt>
              </w:p>
            </w:sdtContent>
          </w:sdt>
          <w:sdt>
            <w:sdtPr>
              <w:tag w:val="goog_rdk_191"/>
            </w:sdtPr>
            <w:sdtContent>
              <w:p w:rsidR="00000000" w:rsidDel="00000000" w:rsidP="00000000" w:rsidRDefault="00000000" w:rsidRPr="00000000" w14:paraId="000000D2">
                <w:pPr>
                  <w:spacing w:after="0" w:line="276"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r w:rsidDel="00000000" w:rsidR="00000000" w:rsidRPr="00000000">
                  <w:rPr>
                    <w:rFonts w:ascii="Times New Roman" w:cs="Times New Roman" w:eastAsia="Times New Roman" w:hAnsi="Times New Roman"/>
                    <w:rPrChange w:author="Ramdeep Kailay" w:id="84" w:date="2024-12-18T05:18:49Z">
                      <w:rPr>
                        <w:rFonts w:ascii="Times New Roman" w:cs="Times New Roman" w:eastAsia="Times New Roman" w:hAnsi="Times New Roman"/>
                      </w:rPr>
                    </w:rPrChange>
                  </w:rPr>
                  <w:drawing>
                    <wp:inline distB="114300" distT="114300" distL="114300" distR="114300">
                      <wp:extent cx="814388" cy="590136"/>
                      <wp:effectExtent b="0" l="0" r="0" t="0"/>
                      <wp:docPr id="16" name="image1.png"/>
                      <a:graphic>
                        <a:graphicData uri="http://schemas.openxmlformats.org/drawingml/2006/picture">
                          <pic:pic>
                            <pic:nvPicPr>
                              <pic:cNvPr id="0" name="image1.png"/>
                              <pic:cNvPicPr preferRelativeResize="0"/>
                            </pic:nvPicPr>
                            <pic:blipFill>
                              <a:blip r:embed="rId309"/>
                              <a:srcRect b="43396" l="78515" r="0" t="33017"/>
                              <a:stretch>
                                <a:fillRect/>
                              </a:stretch>
                            </pic:blipFill>
                            <pic:spPr>
                              <a:xfrm>
                                <a:off x="0" y="0"/>
                                <a:ext cx="814388" cy="590136"/>
                              </a:xfrm>
                              <a:prstGeom prst="rect"/>
                              <a:ln/>
                            </pic:spPr>
                          </pic:pic>
                        </a:graphicData>
                      </a:graphic>
                    </wp:inline>
                  </w:drawing>
                </w:r>
                <w:sdt>
                  <w:sdtPr>
                    <w:tag w:val="goog_rdk_190"/>
                  </w:sdtPr>
                  <w:sdtContent>
                    <w:r w:rsidDel="00000000" w:rsidR="00000000" w:rsidRPr="00000000">
                      <w:rPr>
                        <w:rtl w:val="0"/>
                      </w:rPr>
                    </w:r>
                  </w:sdtContent>
                </w:sdt>
              </w:p>
            </w:sdtContent>
          </w:sdt>
        </w:tc>
      </w:tr>
      <w:tr>
        <w:trPr>
          <w:cantSplit w:val="0"/>
          <w:trHeight w:val="3717" w:hRule="atLeast"/>
          <w:tblHeader w:val="0"/>
        </w:trPr>
        <w:tc>
          <w:tcPr>
            <w:shd w:fill="auto" w:val="clear"/>
            <w:tcMar>
              <w:top w:w="100.0" w:type="dxa"/>
              <w:left w:w="100.0" w:type="dxa"/>
              <w:bottom w:w="100.0" w:type="dxa"/>
              <w:right w:w="100.0" w:type="dxa"/>
            </w:tcMar>
          </w:tcPr>
          <w:sdt>
            <w:sdtPr>
              <w:tag w:val="goog_rdk_193"/>
            </w:sdtPr>
            <w:sdtContent>
              <w:p w:rsidR="00000000" w:rsidDel="00000000" w:rsidP="00000000" w:rsidRDefault="00000000" w:rsidRPr="00000000" w14:paraId="000000D3">
                <w:pPr>
                  <w:widowControl w:val="0"/>
                  <w:spacing w:after="0" w:line="240" w:lineRule="auto"/>
                  <w:rPr>
                    <w:rFonts w:ascii="Times New Roman" w:cs="Times New Roman" w:eastAsia="Times New Roman" w:hAnsi="Times New Roman"/>
                    <w:rPrChange w:author="Ramdeep Kailay" w:id="84" w:date="2024-12-18T05:18:49Z">
                      <w:rPr>
                        <w:rFonts w:ascii="Times New Roman" w:cs="Times New Roman" w:eastAsia="Times New Roman" w:hAnsi="Times New Roman"/>
                        <w:b w:val="1"/>
                        <w:sz w:val="24"/>
                        <w:szCs w:val="24"/>
                      </w:rPr>
                    </w:rPrChange>
                  </w:rPr>
                </w:pPr>
                <w:sdt>
                  <w:sdtPr>
                    <w:tag w:val="goog_rdk_192"/>
                  </w:sdtPr>
                  <w:sdtContent>
                    <w:r w:rsidDel="00000000" w:rsidR="00000000" w:rsidRPr="00000000">
                      <w:rPr>
                        <w:rFonts w:ascii="Times New Roman" w:cs="Times New Roman" w:eastAsia="Times New Roman" w:hAnsi="Times New Roman"/>
                        <w:rtl w:val="0"/>
                        <w:rPrChange w:author="Ramdeep Kailay" w:id="84" w:date="2024-12-18T05:18:49Z">
                          <w:rPr>
                            <w:rFonts w:ascii="Times New Roman" w:cs="Times New Roman" w:eastAsia="Times New Roman" w:hAnsi="Times New Roman"/>
                            <w:b w:val="1"/>
                            <w:sz w:val="24"/>
                            <w:szCs w:val="24"/>
                          </w:rPr>
                        </w:rPrChange>
                      </w:rPr>
                      <w:t xml:space="preserve">C</w:t>
                    </w:r>
                  </w:sdtContent>
                </w:sdt>
              </w:p>
            </w:sdtContent>
          </w:sdt>
          <w:sdt>
            <w:sdtPr>
              <w:tag w:val="goog_rdk_198"/>
            </w:sdtPr>
            <w:sdtContent>
              <w:p w:rsidR="00000000" w:rsidDel="00000000" w:rsidP="00000000" w:rsidRDefault="00000000" w:rsidRPr="00000000" w14:paraId="000000D4">
                <w:pPr>
                  <w:spacing w:after="0" w:line="276" w:lineRule="auto"/>
                  <w:rPr>
                    <w:rFonts w:ascii="Times New Roman" w:cs="Times New Roman" w:eastAsia="Times New Roman" w:hAnsi="Times New Roman"/>
                    <w:rPrChange w:author="Ramdeep Kailay" w:id="86" w:date="2024-12-18T05:18:57Z">
                      <w:rPr>
                        <w:rFonts w:ascii="Times New Roman" w:cs="Times New Roman" w:eastAsia="Times New Roman" w:hAnsi="Times New Roman"/>
                        <w:b w:val="1"/>
                        <w:sz w:val="24"/>
                        <w:szCs w:val="24"/>
                      </w:rPr>
                    </w:rPrChange>
                  </w:rPr>
                </w:pPr>
                <w:sdt>
                  <w:sdtPr>
                    <w:tag w:val="goog_rdk_195"/>
                  </w:sdtPr>
                  <w:sdtContent>
                    <w:ins w:author="Ramdeep Kailay" w:id="85" w:date="2024-12-18T05:18:57Z">
                      <w:r w:rsidDel="00000000" w:rsidR="00000000" w:rsidRPr="00000000">
                        <w:rPr>
                          <w:rFonts w:ascii="Times New Roman" w:cs="Times New Roman" w:eastAsia="Times New Roman" w:hAnsi="Times New Roman"/>
                          <w:rPrChange w:author="Ramdeep Kailay" w:id="86" w:date="2024-12-18T05:18:57Z">
                            <w:rPr>
                              <w:rFonts w:ascii="Times New Roman" w:cs="Times New Roman" w:eastAsia="Times New Roman" w:hAnsi="Times New Roman"/>
                              <w:b w:val="1"/>
                              <w:sz w:val="24"/>
                              <w:szCs w:val="24"/>
                            </w:rPr>
                          </w:rPrChange>
                        </w:rPr>
                        <w:drawing>
                          <wp:inline distB="114300" distT="114300" distL="114300" distR="114300">
                            <wp:extent cx="2305050" cy="1536700"/>
                            <wp:effectExtent b="0" l="0" r="0" t="0"/>
                            <wp:docPr id="19" name="image10.png"/>
                            <a:graphic>
                              <a:graphicData uri="http://schemas.openxmlformats.org/drawingml/2006/picture">
                                <pic:pic>
                                  <pic:nvPicPr>
                                    <pic:cNvPr id="0" name="image10.png"/>
                                    <pic:cNvPicPr preferRelativeResize="0"/>
                                  </pic:nvPicPr>
                                  <pic:blipFill>
                                    <a:blip r:embed="rId310"/>
                                    <a:srcRect b="0" l="0" r="0" t="0"/>
                                    <a:stretch>
                                      <a:fillRect/>
                                    </a:stretch>
                                  </pic:blipFill>
                                  <pic:spPr>
                                    <a:xfrm>
                                      <a:off x="0" y="0"/>
                                      <a:ext cx="2305050" cy="1536700"/>
                                    </a:xfrm>
                                    <a:prstGeom prst="rect"/>
                                    <a:ln/>
                                  </pic:spPr>
                                </pic:pic>
                              </a:graphicData>
                            </a:graphic>
                          </wp:inline>
                        </w:drawing>
                      </w:r>
                    </w:ins>
                  </w:sdtContent>
                </w:sdt>
                <w:sdt>
                  <w:sdtPr>
                    <w:tag w:val="goog_rdk_196"/>
                  </w:sdtPr>
                  <w:sdtContent>
                    <w:del w:author="Ramdeep Kailay" w:id="85" w:date="2024-12-18T05:18:57Z">
                      <w:r w:rsidDel="00000000" w:rsidR="00000000" w:rsidRPr="00000000">
                        <w:rPr>
                          <w:rFonts w:ascii="Times New Roman" w:cs="Times New Roman" w:eastAsia="Times New Roman" w:hAnsi="Times New Roman"/>
                          <w:rPrChange w:author="Ramdeep Kailay" w:id="86" w:date="2024-12-18T05:18:57Z">
                            <w:rPr>
                              <w:rFonts w:ascii="Times New Roman" w:cs="Times New Roman" w:eastAsia="Times New Roman" w:hAnsi="Times New Roman"/>
                            </w:rPr>
                          </w:rPrChange>
                        </w:rPr>
                        <w:drawing>
                          <wp:inline distB="114300" distT="114300" distL="114300" distR="114300">
                            <wp:extent cx="3054096" cy="2020824"/>
                            <wp:effectExtent b="0" l="0" r="0" t="0"/>
                            <wp:docPr id="20" name="image7.png"/>
                            <a:graphic>
                              <a:graphicData uri="http://schemas.openxmlformats.org/drawingml/2006/picture">
                                <pic:pic>
                                  <pic:nvPicPr>
                                    <pic:cNvPr id="0" name="image7.png"/>
                                    <pic:cNvPicPr preferRelativeResize="0"/>
                                  </pic:nvPicPr>
                                  <pic:blipFill>
                                    <a:blip r:embed="rId311"/>
                                    <a:srcRect b="0" l="0" r="0" t="0"/>
                                    <a:stretch>
                                      <a:fillRect/>
                                    </a:stretch>
                                  </pic:blipFill>
                                  <pic:spPr>
                                    <a:xfrm>
                                      <a:off x="0" y="0"/>
                                      <a:ext cx="3054096" cy="2020824"/>
                                    </a:xfrm>
                                    <a:prstGeom prst="rect"/>
                                    <a:ln/>
                                  </pic:spPr>
                                </pic:pic>
                              </a:graphicData>
                            </a:graphic>
                          </wp:inline>
                        </w:drawing>
                      </w:r>
                    </w:del>
                  </w:sdtContent>
                </w:sdt>
                <w:sdt>
                  <w:sdtPr>
                    <w:tag w:val="goog_rdk_197"/>
                  </w:sdtPr>
                  <w:sdtContent>
                    <w:r w:rsidDel="00000000" w:rsidR="00000000" w:rsidRPr="00000000">
                      <w:rPr>
                        <w:rtl w:val="0"/>
                      </w:rPr>
                    </w:r>
                  </w:sdtContent>
                </w:sdt>
              </w:p>
            </w:sdtContent>
          </w:sdt>
        </w:tc>
        <w:tc>
          <w:tcPr>
            <w:shd w:fill="auto" w:val="clear"/>
            <w:tcMar>
              <w:top w:w="100.0" w:type="dxa"/>
              <w:left w:w="100.0" w:type="dxa"/>
              <w:bottom w:w="100.0" w:type="dxa"/>
              <w:right w:w="100.0" w:type="dxa"/>
            </w:tcMar>
          </w:tcPr>
          <w:sdt>
            <w:sdtPr>
              <w:tag w:val="goog_rdk_200"/>
            </w:sdtPr>
            <w:sdtContent>
              <w:p w:rsidR="00000000" w:rsidDel="00000000" w:rsidP="00000000" w:rsidRDefault="00000000" w:rsidRPr="00000000" w14:paraId="000000D5">
                <w:pPr>
                  <w:widowControl w:val="0"/>
                  <w:spacing w:after="0" w:line="240" w:lineRule="auto"/>
                  <w:rPr>
                    <w:rFonts w:ascii="Times New Roman" w:cs="Times New Roman" w:eastAsia="Times New Roman" w:hAnsi="Times New Roman"/>
                    <w:rPrChange w:author="Ramdeep Kailay" w:id="86" w:date="2024-12-18T05:18:57Z">
                      <w:rPr>
                        <w:rFonts w:ascii="Times New Roman" w:cs="Times New Roman" w:eastAsia="Times New Roman" w:hAnsi="Times New Roman"/>
                        <w:b w:val="1"/>
                        <w:sz w:val="24"/>
                        <w:szCs w:val="24"/>
                      </w:rPr>
                    </w:rPrChange>
                  </w:rPr>
                </w:pPr>
                <w:sdt>
                  <w:sdtPr>
                    <w:tag w:val="goog_rdk_199"/>
                  </w:sdtPr>
                  <w:sdtContent>
                    <w:r w:rsidDel="00000000" w:rsidR="00000000" w:rsidRPr="00000000">
                      <w:rPr>
                        <w:rFonts w:ascii="Times New Roman" w:cs="Times New Roman" w:eastAsia="Times New Roman" w:hAnsi="Times New Roman"/>
                        <w:rtl w:val="0"/>
                        <w:rPrChange w:author="Ramdeep Kailay" w:id="86" w:date="2024-12-18T05:18:57Z">
                          <w:rPr>
                            <w:rFonts w:ascii="Times New Roman" w:cs="Times New Roman" w:eastAsia="Times New Roman" w:hAnsi="Times New Roman"/>
                            <w:b w:val="1"/>
                            <w:sz w:val="24"/>
                            <w:szCs w:val="24"/>
                          </w:rPr>
                        </w:rPrChange>
                      </w:rPr>
                      <w:t xml:space="preserve">D</w:t>
                    </w:r>
                  </w:sdtContent>
                </w:sdt>
              </w:p>
            </w:sdtContent>
          </w:sdt>
          <w:sdt>
            <w:sdtPr>
              <w:tag w:val="goog_rdk_205"/>
            </w:sdtPr>
            <w:sdtContent>
              <w:p w:rsidR="00000000" w:rsidDel="00000000" w:rsidP="00000000" w:rsidRDefault="00000000" w:rsidRPr="00000000" w14:paraId="000000D6">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pPr>
                <w:sdt>
                  <w:sdtPr>
                    <w:tag w:val="goog_rdk_202"/>
                  </w:sdtPr>
                  <w:sdtContent>
                    <w:ins w:author="Ramdeep Kailay" w:id="87" w:date="2024-12-18T05:19:06Z">
                      <w:r w:rsidDel="00000000" w:rsidR="00000000" w:rsidRPr="00000000">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drawing>
                          <wp:inline distB="114300" distT="114300" distL="114300" distR="114300">
                            <wp:extent cx="2305050" cy="1536700"/>
                            <wp:effectExtent b="0" l="0" r="0" t="0"/>
                            <wp:docPr id="11" name="image12.png"/>
                            <a:graphic>
                              <a:graphicData uri="http://schemas.openxmlformats.org/drawingml/2006/picture">
                                <pic:pic>
                                  <pic:nvPicPr>
                                    <pic:cNvPr id="0" name="image12.png"/>
                                    <pic:cNvPicPr preferRelativeResize="0"/>
                                  </pic:nvPicPr>
                                  <pic:blipFill>
                                    <a:blip r:embed="rId312"/>
                                    <a:srcRect b="0" l="0" r="0" t="0"/>
                                    <a:stretch>
                                      <a:fillRect/>
                                    </a:stretch>
                                  </pic:blipFill>
                                  <pic:spPr>
                                    <a:xfrm>
                                      <a:off x="0" y="0"/>
                                      <a:ext cx="2305050" cy="1536700"/>
                                    </a:xfrm>
                                    <a:prstGeom prst="rect"/>
                                    <a:ln/>
                                  </pic:spPr>
                                </pic:pic>
                              </a:graphicData>
                            </a:graphic>
                          </wp:inline>
                        </w:drawing>
                      </w:r>
                    </w:ins>
                  </w:sdtContent>
                </w:sdt>
                <w:sdt>
                  <w:sdtPr>
                    <w:tag w:val="goog_rdk_203"/>
                  </w:sdtPr>
                  <w:sdtContent>
                    <w:del w:author="Ramdeep Kailay" w:id="87" w:date="2024-12-18T05:19:06Z">
                      <w:r w:rsidDel="00000000" w:rsidR="00000000" w:rsidRPr="00000000">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drawing>
                          <wp:inline distB="114300" distT="114300" distL="114300" distR="114300">
                            <wp:extent cx="3054096" cy="2020824"/>
                            <wp:effectExtent b="0" l="0" r="0" t="0"/>
                            <wp:docPr id="18" name="image5.png"/>
                            <a:graphic>
                              <a:graphicData uri="http://schemas.openxmlformats.org/drawingml/2006/picture">
                                <pic:pic>
                                  <pic:nvPicPr>
                                    <pic:cNvPr id="0" name="image5.png"/>
                                    <pic:cNvPicPr preferRelativeResize="0"/>
                                  </pic:nvPicPr>
                                  <pic:blipFill>
                                    <a:blip r:embed="rId313"/>
                                    <a:srcRect b="0" l="0" r="0" t="0"/>
                                    <a:stretch>
                                      <a:fillRect/>
                                    </a:stretch>
                                  </pic:blipFill>
                                  <pic:spPr>
                                    <a:xfrm>
                                      <a:off x="0" y="0"/>
                                      <a:ext cx="3054096" cy="2020824"/>
                                    </a:xfrm>
                                    <a:prstGeom prst="rect"/>
                                    <a:ln/>
                                  </pic:spPr>
                                </pic:pic>
                              </a:graphicData>
                            </a:graphic>
                          </wp:inline>
                        </w:drawing>
                      </w:r>
                    </w:del>
                  </w:sdtContent>
                </w:sdt>
                <w:sdt>
                  <w:sdtPr>
                    <w:tag w:val="goog_rdk_204"/>
                  </w:sdtPr>
                  <w:sdtContent>
                    <w:r w:rsidDel="00000000" w:rsidR="00000000" w:rsidRPr="00000000">
                      <w:rPr>
                        <w:rtl w:val="0"/>
                      </w:rPr>
                    </w:r>
                  </w:sdtContent>
                </w:sdt>
              </w:p>
            </w:sdtContent>
          </w:sdt>
        </w:tc>
        <w:tc>
          <w:tcPr>
            <w:shd w:fill="auto" w:val="clear"/>
            <w:tcMar>
              <w:top w:w="100.0" w:type="dxa"/>
              <w:left w:w="100.0" w:type="dxa"/>
              <w:bottom w:w="100.0" w:type="dxa"/>
              <w:right w:w="100.0" w:type="dxa"/>
            </w:tcMar>
          </w:tcPr>
          <w:sdt>
            <w:sdtPr>
              <w:tag w:val="goog_rdk_207"/>
            </w:sdtPr>
            <w:sdtContent>
              <w:p w:rsidR="00000000" w:rsidDel="00000000" w:rsidP="00000000" w:rsidRDefault="00000000" w:rsidRPr="00000000" w14:paraId="000000D7">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sdt>
                  <w:sdtPr>
                    <w:tag w:val="goog_rdk_206"/>
                  </w:sdtPr>
                  <w:sdtContent>
                    <w:r w:rsidDel="00000000" w:rsidR="00000000" w:rsidRPr="00000000">
                      <w:rPr>
                        <w:rtl w:val="0"/>
                      </w:rPr>
                    </w:r>
                  </w:sdtContent>
                </w:sdt>
              </w:p>
            </w:sdtContent>
          </w:sdt>
          <w:sdt>
            <w:sdtPr>
              <w:tag w:val="goog_rdk_209"/>
            </w:sdtPr>
            <w:sdtContent>
              <w:p w:rsidR="00000000" w:rsidDel="00000000" w:rsidP="00000000" w:rsidRDefault="00000000" w:rsidRPr="00000000" w14:paraId="000000D8">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sdt>
                  <w:sdtPr>
                    <w:tag w:val="goog_rdk_208"/>
                  </w:sdtPr>
                  <w:sdtContent>
                    <w:r w:rsidDel="00000000" w:rsidR="00000000" w:rsidRPr="00000000">
                      <w:rPr>
                        <w:rtl w:val="0"/>
                      </w:rPr>
                    </w:r>
                  </w:sdtContent>
                </w:sdt>
              </w:p>
            </w:sdtContent>
          </w:sdt>
          <w:sdt>
            <w:sdtPr>
              <w:tag w:val="goog_rdk_211"/>
            </w:sdtPr>
            <w:sdtContent>
              <w:p w:rsidR="00000000" w:rsidDel="00000000" w:rsidP="00000000" w:rsidRDefault="00000000" w:rsidRPr="00000000" w14:paraId="000000D9">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sdt>
                  <w:sdtPr>
                    <w:tag w:val="goog_rdk_210"/>
                  </w:sdtPr>
                  <w:sdtContent>
                    <w:r w:rsidDel="00000000" w:rsidR="00000000" w:rsidRPr="00000000">
                      <w:rPr>
                        <w:rtl w:val="0"/>
                      </w:rPr>
                    </w:r>
                  </w:sdtContent>
                </w:sdt>
              </w:p>
            </w:sdtContent>
          </w:sdt>
          <w:sdt>
            <w:sdtPr>
              <w:tag w:val="goog_rdk_213"/>
            </w:sdtPr>
            <w:sdtContent>
              <w:p w:rsidR="00000000" w:rsidDel="00000000" w:rsidP="00000000" w:rsidRDefault="00000000" w:rsidRPr="00000000" w14:paraId="000000DA">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sdt>
                  <w:sdtPr>
                    <w:tag w:val="goog_rdk_212"/>
                  </w:sdtPr>
                  <w:sdtContent>
                    <w:r w:rsidDel="00000000" w:rsidR="00000000" w:rsidRPr="00000000">
                      <w:rPr>
                        <w:rtl w:val="0"/>
                      </w:rPr>
                    </w:r>
                  </w:sdtContent>
                </w:sdt>
              </w:p>
            </w:sdtContent>
          </w:sdt>
          <w:sdt>
            <w:sdtPr>
              <w:tag w:val="goog_rdk_215"/>
            </w:sdtPr>
            <w:sdtContent>
              <w:p w:rsidR="00000000" w:rsidDel="00000000" w:rsidP="00000000" w:rsidRDefault="00000000" w:rsidRPr="00000000" w14:paraId="000000DB">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sdt>
                  <w:sdtPr>
                    <w:tag w:val="goog_rdk_214"/>
                  </w:sdtPr>
                  <w:sdtContent>
                    <w:r w:rsidDel="00000000" w:rsidR="00000000" w:rsidRPr="00000000">
                      <w:rPr>
                        <w:rtl w:val="0"/>
                      </w:rPr>
                    </w:r>
                  </w:sdtContent>
                </w:sdt>
              </w:p>
            </w:sdtContent>
          </w:sdt>
          <w:sdt>
            <w:sdtPr>
              <w:tag w:val="goog_rdk_217"/>
            </w:sdtPr>
            <w:sdtContent>
              <w:p w:rsidR="00000000" w:rsidDel="00000000" w:rsidP="00000000" w:rsidRDefault="00000000" w:rsidRPr="00000000" w14:paraId="000000DC">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pPr>
                <w:r w:rsidDel="00000000" w:rsidR="00000000" w:rsidRPr="00000000">
                  <w:rPr>
                    <w:rFonts w:ascii="Times New Roman" w:cs="Times New Roman" w:eastAsia="Times New Roman" w:hAnsi="Times New Roman"/>
                    <w:rPrChange w:author="Ramdeep Kailay" w:id="88" w:date="2024-12-18T05:19:06Z">
                      <w:rPr>
                        <w:rFonts w:ascii="Times New Roman" w:cs="Times New Roman" w:eastAsia="Times New Roman" w:hAnsi="Times New Roman"/>
                      </w:rPr>
                    </w:rPrChange>
                  </w:rPr>
                  <w:drawing>
                    <wp:inline distB="114300" distT="114300" distL="114300" distR="114300">
                      <wp:extent cx="814388" cy="590136"/>
                      <wp:effectExtent b="0" l="0" r="0" t="0"/>
                      <wp:docPr id="23" name="image1.png"/>
                      <a:graphic>
                        <a:graphicData uri="http://schemas.openxmlformats.org/drawingml/2006/picture">
                          <pic:pic>
                            <pic:nvPicPr>
                              <pic:cNvPr id="0" name="image1.png"/>
                              <pic:cNvPicPr preferRelativeResize="0"/>
                            </pic:nvPicPr>
                            <pic:blipFill>
                              <a:blip r:embed="rId309"/>
                              <a:srcRect b="43396" l="78515" r="0" t="33017"/>
                              <a:stretch>
                                <a:fillRect/>
                              </a:stretch>
                            </pic:blipFill>
                            <pic:spPr>
                              <a:xfrm>
                                <a:off x="0" y="0"/>
                                <a:ext cx="814388" cy="590136"/>
                              </a:xfrm>
                              <a:prstGeom prst="rect"/>
                              <a:ln/>
                            </pic:spPr>
                          </pic:pic>
                        </a:graphicData>
                      </a:graphic>
                    </wp:inline>
                  </w:drawing>
                </w:r>
                <w:sdt>
                  <w:sdtPr>
                    <w:tag w:val="goog_rdk_216"/>
                  </w:sdtPr>
                  <w:sdtContent>
                    <w:r w:rsidDel="00000000" w:rsidR="00000000" w:rsidRPr="00000000">
                      <w:rPr>
                        <w:rtl w:val="0"/>
                      </w:rPr>
                    </w:r>
                  </w:sdtContent>
                </w:sdt>
              </w:p>
            </w:sdtContent>
          </w:sdt>
        </w:tc>
      </w:tr>
    </w:tbl>
    <w:sdt>
      <w:sdtPr>
        <w:tag w:val="goog_rdk_223"/>
      </w:sdtPr>
      <w:sdtContent>
        <w:p w:rsidR="00000000" w:rsidDel="00000000" w:rsidP="00000000" w:rsidRDefault="00000000" w:rsidRPr="00000000" w14:paraId="000000DD">
          <w:pPr>
            <w:spacing w:after="240" w:before="240" w:line="480" w:lineRule="auto"/>
            <w:rPr>
              <w:rFonts w:ascii="Times New Roman" w:cs="Times New Roman" w:eastAsia="Times New Roman" w:hAnsi="Times New Roman"/>
              <w:rPrChange w:author="Ramdeep Kailay" w:id="88" w:date="2024-12-18T05:19:06Z">
                <w:rPr>
                  <w:rFonts w:ascii="Times New Roman" w:cs="Times New Roman" w:eastAsia="Times New Roman" w:hAnsi="Times New Roman"/>
                  <w:sz w:val="24"/>
                  <w:szCs w:val="24"/>
                </w:rPr>
              </w:rPrChange>
            </w:rPr>
          </w:pPr>
          <w:sdt>
            <w:sdtPr>
              <w:tag w:val="goog_rdk_218"/>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Figure 2. Alpha diversity metrics reveal</w:t>
              </w:r>
            </w:sdtContent>
          </w:sdt>
          <w:sdt>
            <w:sdtPr>
              <w:tag w:val="goog_rdk_219"/>
            </w:sdtPr>
            <w:sdtContent>
              <w:ins w:author="Microsoft Office User" w:id="89" w:date="2024-12-13T15:10:00Z"/>
              <w:sdt>
                <w:sdtPr>
                  <w:tag w:val="goog_rdk_220"/>
                </w:sdtPr>
                <w:sdtContent>
                  <w:ins w:author="Microsoft Office User" w:id="89" w:date="2024-12-13T15:10:00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ed</w:t>
                    </w:r>
                  </w:ins>
                </w:sdtContent>
              </w:sdt>
              <w:ins w:author="Microsoft Office User" w:id="89" w:date="2024-12-13T15:10:00Z"/>
            </w:sdtContent>
          </w:sdt>
          <w:sdt>
            <w:sdtPr>
              <w:tag w:val="goog_rdk_221"/>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 opposing trends between ecosystems as C:N ratio increases. </w:t>
              </w:r>
            </w:sdtContent>
          </w:sdt>
          <w:sdt>
            <w:sdtPr>
              <w:tag w:val="goog_rdk_222"/>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sz w:val="24"/>
                      <w:szCs w:val="24"/>
                    </w:rPr>
                  </w:rPrChange>
                </w:rPr>
                <w:t xml:space="preserve">Faith’s Phylogenetic Diversity (A, C) and Shannon’s Evenness (B, D) were measured for forest soil (A, B) and freshwater wetlands soil (C, D) samples. All diversity comparisons are conducted across carbon-to-nitrogen (C:N) ranges of low, intermediate, and high within each soil type. Statistical comparisons were conducted using the Kruskal-Wallis test, with significant pairwise differences between C:N categories (Low, Intermediate, and High) indicated by asterisks (* = p &lt; 0.05, ** = p &lt; 0.01, *** = p &lt; 0.001, **** = p &lt; 0.0001). Colours denote C:N categories. </w:t>
              </w:r>
            </w:sdtContent>
          </w:sdt>
        </w:p>
      </w:sdtContent>
    </w:sdt>
    <w:sdt>
      <w:sdtPr>
        <w:tag w:val="goog_rdk_225"/>
      </w:sdtPr>
      <w:sdtContent>
        <w:p w:rsidR="00000000" w:rsidDel="00000000" w:rsidP="00000000" w:rsidRDefault="00000000" w:rsidRPr="00000000" w14:paraId="000000DE">
          <w:pPr>
            <w:spacing w:after="0" w:line="276" w:lineRule="auto"/>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pPr>
          <w:sdt>
            <w:sdtPr>
              <w:tag w:val="goog_rdk_224"/>
            </w:sdtPr>
            <w:sdtContent>
              <w:r w:rsidDel="00000000" w:rsidR="00000000" w:rsidRPr="00000000">
                <w:rPr>
                  <w:rtl w:val="0"/>
                </w:rPr>
              </w:r>
            </w:sdtContent>
          </w:sdt>
        </w:p>
      </w:sdtContent>
    </w:sdt>
    <w:tbl>
      <w:tblPr>
        <w:tblStyle w:val="Table5"/>
        <w:tblW w:w="9690.0" w:type="dxa"/>
        <w:jc w:val="left"/>
        <w:tblLayout w:type="fixed"/>
        <w:tblLook w:val="0600"/>
      </w:tblPr>
      <w:tblGrid>
        <w:gridCol w:w="4845"/>
        <w:gridCol w:w="4845"/>
        <w:tblGridChange w:id="0">
          <w:tblGrid>
            <w:gridCol w:w="4845"/>
            <w:gridCol w:w="4845"/>
          </w:tblGrid>
        </w:tblGridChange>
      </w:tblGrid>
      <w:tr>
        <w:trPr>
          <w:cantSplit w:val="0"/>
          <w:trHeight w:val="5315" w:hRule="atLeast"/>
          <w:tblHeader w:val="0"/>
        </w:trPr>
        <w:tc>
          <w:tcPr>
            <w:shd w:fill="auto" w:val="clear"/>
            <w:tcMar>
              <w:top w:w="100.0" w:type="dxa"/>
              <w:left w:w="100.0" w:type="dxa"/>
              <w:bottom w:w="100.0" w:type="dxa"/>
              <w:right w:w="100.0" w:type="dxa"/>
            </w:tcMar>
          </w:tcPr>
          <w:sdt>
            <w:sdtPr>
              <w:tag w:val="goog_rdk_228"/>
            </w:sdtPr>
            <w:sdtContent>
              <w:p w:rsidR="00000000" w:rsidDel="00000000" w:rsidP="00000000" w:rsidRDefault="00000000" w:rsidRPr="00000000" w14:paraId="000000DF">
                <w:pPr>
                  <w:spacing w:after="0" w:line="480" w:lineRule="auto"/>
                  <w:rPr>
                    <w:rFonts w:ascii="Times New Roman" w:cs="Times New Roman" w:eastAsia="Times New Roman" w:hAnsi="Times New Roman"/>
                    <w:rPrChange w:author="Ramdeep Kailay" w:id="88" w:date="2024-12-18T05:19:06Z">
                      <w:rPr>
                        <w:rFonts w:ascii="Times New Roman" w:cs="Times New Roman" w:eastAsia="Times New Roman" w:hAnsi="Times New Roman"/>
                        <w:sz w:val="24"/>
                        <w:szCs w:val="24"/>
                      </w:rPr>
                    </w:rPrChange>
                  </w:rPr>
                </w:pPr>
                <w:sdt>
                  <w:sdtPr>
                    <w:tag w:val="goog_rdk_226"/>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A</w:t>
                    </w:r>
                  </w:sdtContent>
                </w:sdt>
                <w:r w:rsidDel="00000000" w:rsidR="00000000" w:rsidRPr="00000000">
                  <w:rPr>
                    <w:rFonts w:ascii="Times New Roman" w:cs="Times New Roman" w:eastAsia="Times New Roman" w:hAnsi="Times New Roman"/>
                    <w:rPrChange w:author="Ramdeep Kailay" w:id="88" w:date="2024-12-18T05:19:06Z">
                      <w:rPr>
                        <w:rFonts w:ascii="Times New Roman" w:cs="Times New Roman" w:eastAsia="Times New Roman" w:hAnsi="Times New Roman"/>
                        <w:sz w:val="24"/>
                        <w:szCs w:val="24"/>
                      </w:rPr>
                    </w:rPrChange>
                  </w:rPr>
                  <w:drawing>
                    <wp:inline distB="114300" distT="114300" distL="114300" distR="114300">
                      <wp:extent cx="2943225" cy="2755900"/>
                      <wp:effectExtent b="0" l="0" r="0" t="0"/>
                      <wp:docPr id="21" name="image3.png"/>
                      <a:graphic>
                        <a:graphicData uri="http://schemas.openxmlformats.org/drawingml/2006/picture">
                          <pic:pic>
                            <pic:nvPicPr>
                              <pic:cNvPr id="0" name="image3.png"/>
                              <pic:cNvPicPr preferRelativeResize="0"/>
                            </pic:nvPicPr>
                            <pic:blipFill>
                              <a:blip r:embed="rId314"/>
                              <a:srcRect b="0" l="0" r="0" t="0"/>
                              <a:stretch>
                                <a:fillRect/>
                              </a:stretch>
                            </pic:blipFill>
                            <pic:spPr>
                              <a:xfrm>
                                <a:off x="0" y="0"/>
                                <a:ext cx="2943225" cy="2755900"/>
                              </a:xfrm>
                              <a:prstGeom prst="rect"/>
                              <a:ln/>
                            </pic:spPr>
                          </pic:pic>
                        </a:graphicData>
                      </a:graphic>
                    </wp:inline>
                  </w:drawing>
                </w:r>
                <w:sdt>
                  <w:sdtPr>
                    <w:tag w:val="goog_rdk_227"/>
                  </w:sdtPr>
                  <w:sdtContent>
                    <w:r w:rsidDel="00000000" w:rsidR="00000000" w:rsidRPr="00000000">
                      <w:rPr>
                        <w:rtl w:val="0"/>
                      </w:rPr>
                    </w:r>
                  </w:sdtContent>
                </w:sdt>
              </w:p>
            </w:sdtContent>
          </w:sdt>
        </w:tc>
        <w:tc>
          <w:tcPr>
            <w:shd w:fill="auto" w:val="clear"/>
            <w:tcMar>
              <w:top w:w="100.0" w:type="dxa"/>
              <w:left w:w="100.0" w:type="dxa"/>
              <w:bottom w:w="100.0" w:type="dxa"/>
              <w:right w:w="100.0" w:type="dxa"/>
            </w:tcMar>
          </w:tcPr>
          <w:sdt>
            <w:sdtPr>
              <w:tag w:val="goog_rdk_230"/>
            </w:sdtPr>
            <w:sdtContent>
              <w:p w:rsidR="00000000" w:rsidDel="00000000" w:rsidP="00000000" w:rsidRDefault="00000000" w:rsidRPr="00000000" w14:paraId="000000E0">
                <w:pPr>
                  <w:widowControl w:val="0"/>
                  <w:spacing w:after="0" w:line="480" w:lineRule="auto"/>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pPr>
                <w:sdt>
                  <w:sdtPr>
                    <w:tag w:val="goog_rdk_229"/>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B</w:t>
                    </w:r>
                  </w:sdtContent>
                </w:sdt>
              </w:p>
            </w:sdtContent>
          </w:sdt>
          <w:sdt>
            <w:sdtPr>
              <w:tag w:val="goog_rdk_232"/>
            </w:sdtPr>
            <w:sdtContent>
              <w:p w:rsidR="00000000" w:rsidDel="00000000" w:rsidP="00000000" w:rsidRDefault="00000000" w:rsidRPr="00000000" w14:paraId="000000E1">
                <w:pPr>
                  <w:widowControl w:val="0"/>
                  <w:spacing w:after="0" w:line="480" w:lineRule="auto"/>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pPr>
                <w:r w:rsidDel="00000000" w:rsidR="00000000" w:rsidRPr="00000000">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drawing>
                    <wp:inline distB="114300" distT="114300" distL="114300" distR="114300">
                      <wp:extent cx="2943225" cy="2755900"/>
                      <wp:effectExtent b="0" l="0" r="0" t="0"/>
                      <wp:docPr id="24" name="image6.png"/>
                      <a:graphic>
                        <a:graphicData uri="http://schemas.openxmlformats.org/drawingml/2006/picture">
                          <pic:pic>
                            <pic:nvPicPr>
                              <pic:cNvPr id="0" name="image6.png"/>
                              <pic:cNvPicPr preferRelativeResize="0"/>
                            </pic:nvPicPr>
                            <pic:blipFill>
                              <a:blip r:embed="rId315"/>
                              <a:srcRect b="0" l="0" r="0" t="0"/>
                              <a:stretch>
                                <a:fillRect/>
                              </a:stretch>
                            </pic:blipFill>
                            <pic:spPr>
                              <a:xfrm>
                                <a:off x="0" y="0"/>
                                <a:ext cx="2943225" cy="2755900"/>
                              </a:xfrm>
                              <a:prstGeom prst="rect"/>
                              <a:ln/>
                            </pic:spPr>
                          </pic:pic>
                        </a:graphicData>
                      </a:graphic>
                    </wp:inline>
                  </w:drawing>
                </w:r>
                <w:sdt>
                  <w:sdtPr>
                    <w:tag w:val="goog_rdk_231"/>
                  </w:sdtPr>
                  <w:sdtContent>
                    <w:r w:rsidDel="00000000" w:rsidR="00000000" w:rsidRPr="00000000">
                      <w:rPr>
                        <w:rtl w:val="0"/>
                      </w:rPr>
                    </w:r>
                  </w:sdtContent>
                </w:sdt>
              </w:p>
            </w:sdtContent>
          </w:sdt>
        </w:tc>
      </w:tr>
    </w:tbl>
    <w:sdt>
      <w:sdtPr>
        <w:tag w:val="goog_rdk_255"/>
      </w:sdtPr>
      <w:sdtContent>
        <w:p w:rsidR="00000000" w:rsidDel="00000000" w:rsidP="00000000" w:rsidRDefault="00000000" w:rsidRPr="00000000" w14:paraId="000000E2">
          <w:pPr>
            <w:spacing w:after="0" w:line="480" w:lineRule="auto"/>
            <w:rPr>
              <w:rFonts w:ascii="Times New Roman" w:cs="Times New Roman" w:eastAsia="Times New Roman" w:hAnsi="Times New Roman"/>
              <w:rPrChange w:author="Ramdeep Kailay" w:id="88" w:date="2024-12-18T05:19:06Z">
                <w:rPr>
                  <w:rFonts w:ascii="Times New Roman" w:cs="Times New Roman" w:eastAsia="Times New Roman" w:hAnsi="Times New Roman"/>
                  <w:b w:val="1"/>
                  <w:sz w:val="24"/>
                  <w:szCs w:val="24"/>
                </w:rPr>
              </w:rPrChange>
            </w:rPr>
          </w:pPr>
          <w:sdt>
            <w:sdtPr>
              <w:tag w:val="goog_rdk_233"/>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Figure 3. </w:t>
              </w:r>
            </w:sdtContent>
          </w:sdt>
          <w:sdt>
            <w:sdtPr>
              <w:tag w:val="goog_rdk_234"/>
            </w:sdtPr>
            <w:sdtContent>
              <w:commentRangeStart w:id="31"/>
            </w:sdtContent>
          </w:sdt>
          <w:sdt>
            <w:sdtPr>
              <w:tag w:val="goog_rdk_235"/>
            </w:sdtPr>
            <w:sdtContent>
              <w:commentRangeStart w:id="32"/>
            </w:sdtContent>
          </w:sdt>
          <w:sdt>
            <w:sdtPr>
              <w:tag w:val="goog_rdk_236"/>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Indicator </w:t>
              </w:r>
            </w:sdtContent>
          </w:sdt>
          <w:sdt>
            <w:sdtPr>
              <w:tag w:val="goog_rdk_237"/>
            </w:sdtPr>
            <w:sdtContent>
              <w:ins w:author="arsh sharma" w:id="90" w:date="2024-12-18T05:00:51Z"/>
              <w:sdt>
                <w:sdtPr>
                  <w:tag w:val="goog_rdk_238"/>
                </w:sdtPr>
                <w:sdtContent>
                  <w:ins w:author="arsh sharma" w:id="90" w:date="2024-12-18T05:00:51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s</w:t>
                    </w:r>
                  </w:ins>
                </w:sdtContent>
              </w:sdt>
              <w:ins w:author="arsh sharma" w:id="90" w:date="2024-12-18T05:00:51Z"/>
            </w:sdtContent>
          </w:sdt>
          <w:sdt>
            <w:sdtPr>
              <w:tag w:val="goog_rdk_239"/>
            </w:sdtPr>
            <w:sdtContent>
              <w:del w:author="arsh sharma" w:id="90" w:date="2024-12-18T05:00:51Z"/>
              <w:sdt>
                <w:sdtPr>
                  <w:tag w:val="goog_rdk_240"/>
                </w:sdtPr>
                <w:sdtContent>
                  <w:del w:author="arsh sharma" w:id="90" w:date="2024-12-18T05:00:51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delText xml:space="preserve">S</w:delText>
                    </w:r>
                  </w:del>
                </w:sdtContent>
              </w:sdt>
              <w:del w:author="arsh sharma" w:id="90" w:date="2024-12-18T05:00:51Z"/>
            </w:sdtContent>
          </w:sdt>
          <w:sdt>
            <w:sdtPr>
              <w:tag w:val="goog_rdk_241"/>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pecies </w:t>
              </w:r>
            </w:sdtContent>
          </w:sdt>
          <w:sdt>
            <w:sdtPr>
              <w:tag w:val="goog_rdk_242"/>
            </w:sdtPr>
            <w:sdtContent>
              <w:ins w:author="arsh sharma" w:id="91" w:date="2024-12-18T05:00:53Z"/>
              <w:sdt>
                <w:sdtPr>
                  <w:tag w:val="goog_rdk_243"/>
                </w:sdtPr>
                <w:sdtContent>
                  <w:ins w:author="arsh sharma" w:id="91" w:date="2024-12-18T05:00:53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a</w:t>
                    </w:r>
                  </w:ins>
                </w:sdtContent>
              </w:sdt>
              <w:ins w:author="arsh sharma" w:id="91" w:date="2024-12-18T05:00:53Z"/>
            </w:sdtContent>
          </w:sdt>
          <w:sdt>
            <w:sdtPr>
              <w:tag w:val="goog_rdk_244"/>
            </w:sdtPr>
            <w:sdtContent>
              <w:del w:author="arsh sharma" w:id="91" w:date="2024-12-18T05:00:53Z"/>
              <w:sdt>
                <w:sdtPr>
                  <w:tag w:val="goog_rdk_245"/>
                </w:sdtPr>
                <w:sdtContent>
                  <w:del w:author="arsh sharma" w:id="91" w:date="2024-12-18T05:00:53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delText xml:space="preserve">A</w:delText>
                    </w:r>
                  </w:del>
                </w:sdtContent>
              </w:sdt>
              <w:del w:author="arsh sharma" w:id="91" w:date="2024-12-18T05:00:53Z"/>
            </w:sdtContent>
          </w:sdt>
          <w:sdt>
            <w:sdtPr>
              <w:tag w:val="goog_rdk_246"/>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nalysis </w:t>
              </w:r>
            </w:sdtContent>
          </w:sdt>
          <w:commentRangeEnd w:id="31"/>
          <w:r w:rsidDel="00000000" w:rsidR="00000000" w:rsidRPr="00000000">
            <w:commentReference w:id="31"/>
          </w:r>
          <w:commentRangeEnd w:id="32"/>
          <w:r w:rsidDel="00000000" w:rsidR="00000000" w:rsidRPr="00000000">
            <w:commentReference w:id="32"/>
          </w:r>
          <w:sdt>
            <w:sdtPr>
              <w:tag w:val="goog_rdk_247"/>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display</w:t>
              </w:r>
            </w:sdtContent>
          </w:sdt>
          <w:sdt>
            <w:sdtPr>
              <w:tag w:val="goog_rdk_248"/>
            </w:sdtPr>
            <w:sdtContent>
              <w:ins w:author="Microsoft Office User" w:id="92" w:date="2024-12-13T15:10:00Z"/>
              <w:sdt>
                <w:sdtPr>
                  <w:tag w:val="goog_rdk_249"/>
                </w:sdtPr>
                <w:sdtContent>
                  <w:ins w:author="Microsoft Office User" w:id="92" w:date="2024-12-13T15:10:00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ed</w:t>
                    </w:r>
                  </w:ins>
                </w:sdtContent>
              </w:sdt>
              <w:ins w:author="Microsoft Office User" w:id="92" w:date="2024-12-13T15:10:00Z"/>
            </w:sdtContent>
          </w:sdt>
          <w:sdt>
            <w:sdtPr>
              <w:tag w:val="goog_rdk_250"/>
            </w:sdtPr>
            <w:sdtContent>
              <w:del w:author="Microsoft Office User" w:id="92" w:date="2024-12-13T15:10:00Z"/>
              <w:sdt>
                <w:sdtPr>
                  <w:tag w:val="goog_rdk_251"/>
                </w:sdtPr>
                <w:sdtContent>
                  <w:del w:author="Microsoft Office User" w:id="92" w:date="2024-12-13T15:10:00Z">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delText xml:space="preserve">s</w:delText>
                    </w:r>
                  </w:del>
                </w:sdtContent>
              </w:sdt>
              <w:del w:author="Microsoft Office User" w:id="92" w:date="2024-12-13T15:10:00Z"/>
            </w:sdtContent>
          </w:sdt>
          <w:sdt>
            <w:sdtPr>
              <w:tag w:val="goog_rdk_252"/>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b w:val="1"/>
                      <w:sz w:val="24"/>
                      <w:szCs w:val="24"/>
                    </w:rPr>
                  </w:rPrChange>
                </w:rPr>
                <w:t xml:space="preserve"> high common indicator species across select C:N ranges in forest and wetlands soil samples. </w:t>
              </w:r>
            </w:sdtContent>
          </w:sdt>
          <w:sdt>
            <w:sdtPr>
              <w:tag w:val="goog_rdk_253"/>
            </w:sdtPr>
            <w:sdtContent>
              <w:r w:rsidDel="00000000" w:rsidR="00000000" w:rsidRPr="00000000">
                <w:rPr>
                  <w:rFonts w:ascii="Times New Roman" w:cs="Times New Roman" w:eastAsia="Times New Roman" w:hAnsi="Times New Roman"/>
                  <w:rtl w:val="0"/>
                  <w:rPrChange w:author="Ramdeep Kailay" w:id="88" w:date="2024-12-18T05:19:06Z">
                    <w:rPr>
                      <w:rFonts w:ascii="Times New Roman" w:cs="Times New Roman" w:eastAsia="Times New Roman" w:hAnsi="Times New Roman"/>
                      <w:sz w:val="24"/>
                      <w:szCs w:val="24"/>
                    </w:rPr>
                  </w:rPrChange>
                </w:rPr>
                <w:t xml:space="preserve">Indicator taxa for forest soil (A) and wetlands soil (B) were identified, filtered for those that were significant (p &lt; 0.05), and the quantities were visualized as venn diagrams. The indicator taxa were resolved to the genus level.</w:t>
              </w:r>
            </w:sdtContent>
          </w:sdt>
          <w:sdt>
            <w:sdtPr>
              <w:tag w:val="goog_rdk_254"/>
            </w:sdtPr>
            <w:sdtContent>
              <w:r w:rsidDel="00000000" w:rsidR="00000000" w:rsidRPr="00000000">
                <w:rPr>
                  <w:rtl w:val="0"/>
                </w:rPr>
              </w:r>
            </w:sdtContent>
          </w:sdt>
        </w:p>
      </w:sdtContent>
    </w:sdt>
    <w:sectPr>
      <w:headerReference r:id="rId316" w:type="default"/>
      <w:footerReference r:id="rId317" w:type="default"/>
      <w:pgSz w:h="15840" w:w="12240" w:orient="portrait"/>
      <w:pgMar w:bottom="1440" w:top="1440" w:left="1440" w:right="1440" w:header="708" w:footer="708"/>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rosoft Office User" w:id="26" w:date="2024-12-13T15:09:00Z">
    <w:sdt>
      <w:sdtPr>
        <w:tag w:val="goog_rdk_265"/>
      </w:sdtPr>
      <w:sdtContent>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6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I think we need an all encompassing title here</w:t>
              </w:r>
            </w:sdtContent>
          </w:sdt>
        </w:p>
      </w:sdtContent>
    </w:sdt>
  </w:comment>
  <w:comment w:author="Microsoft Office User" w:id="27" w:date="2024-12-13T15:09:00Z">
    <w:sdt>
      <w:sdtPr>
        <w:tag w:val="goog_rdk_267"/>
      </w:sdtPr>
      <w:sdtContent>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6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I think we need an all encompassing title here</w:t>
              </w:r>
            </w:sdtContent>
          </w:sdt>
        </w:p>
      </w:sdtContent>
    </w:sdt>
  </w:comment>
  <w:comment w:author="Samantha Mar" w:id="13" w:date="2024-12-13T13:01:00Z">
    <w:sdt>
      <w:sdtPr>
        <w:tag w:val="goog_rdk_269"/>
      </w:sdtPr>
      <w:sdtContent>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6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can briefly mention what this suggests here</w:t>
              </w:r>
            </w:sdtContent>
          </w:sdt>
        </w:p>
      </w:sdtContent>
    </w:sdt>
  </w:comment>
  <w:comment w:author="Ramdeep Kailay" w:id="7" w:date="2024-12-18T04:23:44Z">
    <w:sdt>
      <w:sdtPr>
        <w:tag w:val="goog_rdk_271"/>
      </w:sdtPr>
      <w:sdtContent>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7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explained indicator species viewed as a venn diagram here</w:t>
              </w:r>
            </w:sdtContent>
          </w:sdt>
        </w:p>
      </w:sdtContent>
    </w:sdt>
  </w:comment>
  <w:comment w:author="Samantha Mar" w:id="0" w:date="2024-12-13T14:25:00Z">
    <w:sdt>
      <w:sdtPr>
        <w:tag w:val="goog_rdk_273"/>
      </w:sdtPr>
      <w:sdtContent>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7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was a metagenomic sequencing dataset used? or 16S rRNA gene sequencing?</w:t>
              </w:r>
            </w:sdtContent>
          </w:sdt>
        </w:p>
      </w:sdtContent>
    </w:sdt>
  </w:comment>
  <w:comment w:author="Microsoft Office User" w:id="16" w:date="2024-12-13T15:13:00Z">
    <w:sdt>
      <w:sdtPr>
        <w:tag w:val="goog_rdk_275"/>
      </w:sdtPr>
      <w:sdtContent>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7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Mention Fig S1? Antibiotic producers as a pattern or trend of interest?</w:t>
              </w:r>
            </w:sdtContent>
          </w:sdt>
        </w:p>
      </w:sdtContent>
    </w:sdt>
  </w:comment>
  <w:comment w:author="Samantha Mar" w:id="14" w:date="2024-12-13T13:05:00Z">
    <w:sdt>
      <w:sdtPr>
        <w:tag w:val="goog_rdk_277"/>
      </w:sdtPr>
      <w:sdtContent>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7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did you not use core microbiome analysis rather than indicator species analysis?</w:t>
              </w:r>
            </w:sdtContent>
          </w:sdt>
        </w:p>
      </w:sdtContent>
    </w:sdt>
  </w:comment>
  <w:comment w:author="Ramdeep Kailay" w:id="15" w:date="2024-12-18T04:22:51Z">
    <w:sdt>
      <w:sdtPr>
        <w:tag w:val="goog_rdk_279"/>
      </w:sdtPr>
      <w:sdtContent>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7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no, we used indicator species analysis but visualized it as a venn diagram</w:t>
              </w:r>
            </w:sdtContent>
          </w:sdt>
        </w:p>
      </w:sdtContent>
    </w:sdt>
  </w:comment>
  <w:comment w:author="Samantha Mar" w:id="22" w:date="2024-12-13T13:47:00Z">
    <w:sdt>
      <w:sdtPr>
        <w:tag w:val="goog_rdk_281"/>
      </w:sdtPr>
      <w:sdtContent>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8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doesn’t lower evenness indicate a few species dominate, which would mean greater abundance of unique species?</w:t>
              </w:r>
            </w:sdtContent>
          </w:sdt>
        </w:p>
      </w:sdtContent>
    </w:sdt>
  </w:comment>
  <w:comment w:author="Samantha Mar" w:id="28" w:date="2024-12-13T13:19:00Z">
    <w:sdt>
      <w:sdtPr>
        <w:tag w:val="goog_rdk_283"/>
      </w:sdtPr>
      <w:sdtContent>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8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Make sure y-axis of alpha diversity plots start at 0 to prevent inflation of differences between groups</w:t>
              </w:r>
            </w:sdtContent>
          </w:sdt>
        </w:p>
      </w:sdtContent>
    </w:sdt>
  </w:comment>
  <w:comment w:author="Microsoft Office User" w:id="29" w:date="2024-12-13T15:10:00Z">
    <w:sdt>
      <w:sdtPr>
        <w:tag w:val="goog_rdk_285"/>
      </w:sdtPr>
      <w:sdtContent>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8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it would be more comparable at least to keep the range for each metric at the same scale. Eg. both Faith’s start at 10 and Shannon’s at 3 or something like that.</w:t>
              </w:r>
            </w:sdtContent>
          </w:sdt>
        </w:p>
      </w:sdtContent>
    </w:sdt>
  </w:comment>
  <w:comment w:author="Ramdeep Kailay" w:id="30" w:date="2024-12-18T05:18:17Z">
    <w:sdt>
      <w:sdtPr>
        <w:tag w:val="goog_rdk_287"/>
      </w:sdtPr>
      <w:sdtContent>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8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change implemented in final, cleaned copy</w:t>
              </w:r>
            </w:sdtContent>
          </w:sdt>
        </w:p>
      </w:sdtContent>
    </w:sdt>
  </w:comment>
  <w:comment w:author="Samantha Mar" w:id="24" w:date="2024-12-13T12:57:00Z">
    <w:sdt>
      <w:sdtPr>
        <w:tag w:val="goog_rdk_289"/>
      </w:sdtPr>
      <w:sdtContent>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8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Table titles are usually on top of the tables</w:t>
              </w:r>
            </w:sdtContent>
          </w:sdt>
        </w:p>
      </w:sdtContent>
    </w:sdt>
  </w:comment>
  <w:comment w:author="Samantha Mar" w:id="25" w:date="2024-12-13T12:57:00Z">
    <w:sdt>
      <w:sdtPr>
        <w:tag w:val="goog_rdk_291"/>
      </w:sdtPr>
      <w:sdtContent>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9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Table titles are usually on top of the tables</w:t>
              </w:r>
            </w:sdtContent>
          </w:sdt>
        </w:p>
      </w:sdtContent>
    </w:sdt>
  </w:comment>
  <w:comment w:author="Samantha Mar" w:id="21" w:date="2024-12-13T13:43:00Z">
    <w:sdt>
      <w:sdtPr>
        <w:tag w:val="goog_rdk_293"/>
      </w:sdtPr>
      <w:sdtContent>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9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Not sure by what you mean by this. do you mean th two analyses are complimentary to each other?</w:t>
              </w:r>
            </w:sdtContent>
          </w:sdt>
        </w:p>
      </w:sdtContent>
    </w:sdt>
  </w:comment>
  <w:comment w:author="Samantha Mar" w:id="8" w:date="2024-12-13T13:21:00Z">
    <w:sdt>
      <w:sdtPr>
        <w:tag w:val="goog_rdk_295"/>
      </w:sdtPr>
      <w:sdtContent>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9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what does this suggest?</w:t>
              </w:r>
            </w:sdtContent>
          </w:sdt>
        </w:p>
      </w:sdtContent>
    </w:sdt>
  </w:comment>
  <w:comment w:author="Microsoft Office User" w:id="9" w:date="2024-12-13T15:06:00Z">
    <w:sdt>
      <w:sdtPr>
        <w:tag w:val="goog_rdk_297"/>
      </w:sdtPr>
      <w:sdtContent>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9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Add a statement to interpret this</w:t>
              </w:r>
            </w:sdtContent>
          </w:sdt>
        </w:p>
      </w:sdtContent>
    </w:sdt>
  </w:comment>
  <w:comment w:author="Samantha Mar" w:id="10" w:date="2024-12-13T13:21:00Z">
    <w:sdt>
      <w:sdtPr>
        <w:tag w:val="goog_rdk_299"/>
      </w:sdtPr>
      <w:sdtContent>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29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what does this suggest?</w:t>
              </w:r>
            </w:sdtContent>
          </w:sdt>
        </w:p>
      </w:sdtContent>
    </w:sdt>
  </w:comment>
  <w:comment w:author="Microsoft Office User" w:id="11" w:date="2024-12-13T15:06:00Z">
    <w:sdt>
      <w:sdtPr>
        <w:tag w:val="goog_rdk_301"/>
      </w:sdtPr>
      <w:sdtContent>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0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Add a statement to interpret this</w:t>
              </w:r>
            </w:sdtContent>
          </w:sdt>
        </w:p>
      </w:sdtContent>
    </w:sdt>
  </w:comment>
  <w:comment w:author="Microsoft Office User" w:id="5" w:date="2024-12-13T15:04:00Z">
    <w:sdt>
      <w:sdtPr>
        <w:tag w:val="goog_rdk_303"/>
      </w:sdtPr>
      <w:sdtContent>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0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Avoid acquisition because you didn’t really acquire the data here.</w:t>
              </w:r>
            </w:sdtContent>
          </w:sdt>
        </w:p>
      </w:sdtContent>
    </w:sdt>
  </w:comment>
  <w:comment w:author="Samantha Mar" w:id="6" w:date="2024-12-13T12:34:00Z">
    <w:sdt>
      <w:sdtPr>
        <w:tag w:val="goog_rdk_305"/>
      </w:sdtPr>
      <w:sdtContent>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0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This sentence needs rewording.</w:t>
              </w:r>
            </w:sdtContent>
          </w:sdt>
        </w:p>
      </w:sdtContent>
    </w:sdt>
  </w:comment>
  <w:comment w:author="Samantha Mar" w:id="19" w:date="2024-12-13T13:39:00Z">
    <w:sdt>
      <w:sdtPr>
        <w:tag w:val="goog_rdk_307"/>
      </w:sdtPr>
      <w:sdtContent>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0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which one?</w:t>
              </w:r>
            </w:sdtContent>
          </w:sdt>
        </w:p>
      </w:sdtContent>
    </w:sdt>
  </w:comment>
  <w:comment w:author="Microsoft Office User" w:id="20" w:date="2024-12-13T15:13:00Z">
    <w:sdt>
      <w:sdtPr>
        <w:tag w:val="goog_rdk_309"/>
      </w:sdtPr>
      <w:sdtContent>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0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Maybe reference the figure or table</w:t>
              </w:r>
            </w:sdtContent>
          </w:sdt>
        </w:p>
      </w:sdtContent>
    </w:sdt>
  </w:comment>
  <w:comment w:author="Samantha Mar" w:id="17" w:date="2024-12-13T13:36:00Z">
    <w:sdt>
      <w:sdtPr>
        <w:tag w:val="goog_rdk_311"/>
      </w:sdtPr>
      <w:sdtContent>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1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not indicator species analysis, it is core microbiome</w:t>
              </w:r>
            </w:sdtContent>
          </w:sdt>
        </w:p>
      </w:sdtContent>
    </w:sdt>
  </w:comment>
  <w:comment w:author="Microsoft Office User" w:id="18" w:date="2024-12-13T15:13:00Z">
    <w:sdt>
      <w:sdtPr>
        <w:tag w:val="goog_rdk_313"/>
      </w:sdtPr>
      <w:sdtContent>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1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w:t>
              </w:r>
            </w:sdtContent>
          </w:sdt>
        </w:p>
      </w:sdtContent>
    </w:sdt>
  </w:comment>
  <w:comment w:author="Samantha Mar" w:id="23" w:date="2024-12-13T13:51:00Z">
    <w:sdt>
      <w:sdtPr>
        <w:tag w:val="goog_rdk_315"/>
      </w:sdtPr>
      <w:sdtContent>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1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should be discussed in results section.</w:t>
              </w:r>
            </w:sdtContent>
          </w:sdt>
        </w:p>
      </w:sdtContent>
    </w:sdt>
  </w:comment>
  <w:comment w:author="Samantha Mar" w:id="31" w:date="2024-12-13T13:04:00Z">
    <w:sdt>
      <w:sdtPr>
        <w:tag w:val="goog_rdk_317"/>
      </w:sdtPr>
      <w:sdtContent>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1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Is this not core microbiome analysis rather than indicator species analysis?</w:t>
              </w:r>
            </w:sdtContent>
          </w:sdt>
        </w:p>
      </w:sdtContent>
    </w:sdt>
  </w:comment>
  <w:comment w:author="Microsoft Office User" w:id="32" w:date="2024-12-13T15:10:00Z">
    <w:sdt>
      <w:sdtPr>
        <w:tag w:val="goog_rdk_319"/>
      </w:sdtPr>
      <w:sdtContent>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1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Or is indicator species but visualized as a venn diagram?</w:t>
              </w:r>
            </w:sdtContent>
          </w:sdt>
        </w:p>
      </w:sdtContent>
    </w:sdt>
  </w:comment>
  <w:comment w:author="Samantha Mar" w:id="4" w:date="2024-12-13T11:37:00Z">
    <w:sdt>
      <w:sdtPr>
        <w:tag w:val="goog_rdk_321"/>
      </w:sdtPr>
      <w:sdtContent>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20"/>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Hypothesis had no biological rationale.</w:t>
              </w:r>
            </w:sdtContent>
          </w:sdt>
        </w:p>
      </w:sdtContent>
    </w:sdt>
  </w:comment>
  <w:comment w:author="Samantha Mar" w:id="12" w:date="2024-12-13T12:58:00Z">
    <w:sdt>
      <w:sdtPr>
        <w:tag w:val="goog_rdk_323"/>
      </w:sdtPr>
      <w:sdtContent>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22"/>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already defined in methods section, no need to repeat here</w:t>
              </w:r>
            </w:sdtContent>
          </w:sdt>
        </w:p>
      </w:sdtContent>
    </w:sdt>
  </w:comment>
  <w:comment w:author="Samantha Mar" w:id="3" w:date="2024-12-13T12:20:00Z">
    <w:sdt>
      <w:sdtPr>
        <w:tag w:val="goog_rdk_325"/>
      </w:sdtPr>
      <w:sdtContent>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24"/>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forest soil as well or no?</w:t>
              </w:r>
            </w:sdtContent>
          </w:sdt>
        </w:p>
      </w:sdtContent>
    </w:sdt>
  </w:comment>
  <w:comment w:author="Samantha Mar" w:id="1" w:date="2024-12-13T12:20:00Z">
    <w:sdt>
      <w:sdtPr>
        <w:tag w:val="goog_rdk_327"/>
      </w:sdtPr>
      <w:sdtContent>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26"/>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define</w:t>
              </w:r>
            </w:sdtContent>
          </w:sdt>
        </w:p>
      </w:sdtContent>
    </w:sdt>
  </w:comment>
  <w:comment w:author="Microsoft Office User" w:id="2" w:date="2024-12-13T15:03:00Z">
    <w:sdt>
      <w:sdtPr>
        <w:tag w:val="goog_rdk_329"/>
      </w:sdtPr>
      <w:sdtContent>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pPr>
          <w:sdt>
            <w:sdtPr>
              <w:tag w:val="goog_rdk_328"/>
            </w:sdtPr>
            <w:sdtContent>
              <w:r w:rsidDel="00000000" w:rsidR="00000000" w:rsidRPr="00000000">
                <w:rPr>
                  <w:rFonts w:ascii="Times New Roman" w:cs="Times New Roman" w:eastAsia="Times New Roman" w:hAnsi="Times New Roman"/>
                  <w:rtl w:val="0"/>
                  <w:rPrChange w:author="Ramdeep Kailay" w:id="88" w:date="2024-12-18T05:19:06Z">
                    <w:rPr>
                      <w:rFonts w:ascii="Arial" w:cs="Arial" w:eastAsia="Arial" w:hAnsi="Arial"/>
                      <w:b w:val="0"/>
                      <w:i w:val="0"/>
                      <w:smallCaps w:val="0"/>
                      <w:strike w:val="0"/>
                      <w:color w:val="000000"/>
                      <w:sz w:val="22"/>
                      <w:szCs w:val="22"/>
                      <w:u w:val="none"/>
                      <w:shd w:fill="auto" w:val="clear"/>
                      <w:vertAlign w:val="baseline"/>
                    </w:rPr>
                  </w:rPrChange>
                </w:rPr>
                <w:t xml:space="preserve">Treat the abstract as separate from the body so if you did already define the acronym, you need to do it again here</w:t>
              </w:r>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6" w15:done="0"/>
  <w15:commentEx w15:paraId="000000E7" w15:done="0"/>
  <w15:commentEx w15:paraId="000000E8" w15:done="0"/>
  <w15:commentEx w15:paraId="000000E9" w15:done="0"/>
  <w15:commentEx w15:paraId="000000EA" w15:done="0"/>
  <w15:commentEx w15:paraId="000000EB" w15:done="0"/>
  <w15:commentEx w15:paraId="000000EC" w15:done="0"/>
  <w15:commentEx w15:paraId="000000ED" w15:paraIdParent="000000EC" w15:done="0"/>
  <w15:commentEx w15:paraId="000000EE" w15:done="0"/>
  <w15:commentEx w15:paraId="000000EF" w15:done="0"/>
  <w15:commentEx w15:paraId="000000F0" w15:paraIdParent="000000EF" w15:done="0"/>
  <w15:commentEx w15:paraId="000000F1" w15:paraIdParent="000000EF" w15:done="0"/>
  <w15:commentEx w15:paraId="000000F2" w15:done="0"/>
  <w15:commentEx w15:paraId="000000F3" w15:done="0"/>
  <w15:commentEx w15:paraId="000000F4" w15:done="0"/>
  <w15:commentEx w15:paraId="000000F5" w15:done="0"/>
  <w15:commentEx w15:paraId="000000F6" w15:paraIdParent="000000F5" w15:done="0"/>
  <w15:commentEx w15:paraId="000000F7" w15:done="0"/>
  <w15:commentEx w15:paraId="000000F8" w15:paraIdParent="000000F7" w15:done="0"/>
  <w15:commentEx w15:paraId="000000F9" w15:done="0"/>
  <w15:commentEx w15:paraId="000000FA" w15:done="0"/>
  <w15:commentEx w15:paraId="000000FB" w15:done="0"/>
  <w15:commentEx w15:paraId="000000FC" w15:paraIdParent="000000FB" w15:done="0"/>
  <w15:commentEx w15:paraId="000000FD" w15:done="0"/>
  <w15:commentEx w15:paraId="000000FE" w15:paraIdParent="000000FD" w15:done="0"/>
  <w15:commentEx w15:paraId="000000FF" w15:done="0"/>
  <w15:commentEx w15:paraId="00000100" w15:done="0"/>
  <w15:commentEx w15:paraId="00000101" w15:paraIdParent="00000100" w15:done="0"/>
  <w15:commentEx w15:paraId="00000102" w15:done="0"/>
  <w15:commentEx w15:paraId="00000103" w15:done="0"/>
  <w15:commentEx w15:paraId="00000104" w15:done="0"/>
  <w15:commentEx w15:paraId="00000105" w15:done="0"/>
  <w15:commentEx w15:paraId="00000106" w15:paraIdParent="0000010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sdt>
    <w:sdtPr>
      <w:tag w:val="goog_rdk_261"/>
    </w:sdtPr>
    <w:sdtContent>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rPrChange w:author="Ramdeep Kailay" w:id="88" w:date="2024-12-18T05:19:06Z">
              <w:rPr>
                <w:color w:val="000000"/>
              </w:rPr>
            </w:rPrChange>
          </w:rPr>
        </w:pPr>
        <w:r w:rsidDel="00000000" w:rsidR="00000000" w:rsidRPr="00000000">
          <w:rPr>
            <w:color w:val="000000"/>
          </w:rPr>
          <w:fldChar w:fldCharType="begin"/>
          <w:instrText xml:space="preserve">PAGE</w:instrText>
          <w:fldChar w:fldCharType="separate"/>
          <w:fldChar w:fldCharType="end"/>
        </w:r>
        <w:sdt>
          <w:sdtPr>
            <w:tag w:val="goog_rdk_260"/>
          </w:sdtPr>
          <w:sdtContent>
            <w:r w:rsidDel="00000000" w:rsidR="00000000" w:rsidRPr="00000000">
              <w:rPr>
                <w:rtl w:val="0"/>
              </w:rPr>
            </w:r>
          </w:sdtContent>
        </w:sdt>
      </w:p>
    </w:sdtContent>
  </w:sdt>
  <w:sdt>
    <w:sdtPr>
      <w:tag w:val="goog_rdk_263"/>
    </w:sdtPr>
    <w:sdtContent>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rPrChange w:author="Ramdeep Kailay" w:id="88" w:date="2024-12-18T05:19:06Z">
              <w:rPr>
                <w:color w:val="000000"/>
              </w:rPr>
            </w:rPrChange>
          </w:rPr>
        </w:pPr>
        <w:sdt>
          <w:sdtPr>
            <w:tag w:val="goog_rdk_262"/>
          </w:sdtPr>
          <w:sdtContent>
            <w:r w:rsidDel="00000000" w:rsidR="00000000" w:rsidRPr="00000000">
              <w:rPr>
                <w:rtl w:val="0"/>
              </w:rPr>
            </w:r>
          </w:sdtContent>
        </w:sdt>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sdt>
    <w:sdtPr>
      <w:tag w:val="goog_rdk_259"/>
    </w:sdtPr>
    <w:sdtContent>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rPrChange w:author="Ramdeep Kailay" w:id="88" w:date="2024-12-18T05:19:06Z">
              <w:rPr>
                <w:color w:val="000000"/>
              </w:rPr>
            </w:rPrChange>
          </w:rPr>
        </w:pPr>
        <w:sdt>
          <w:sdtPr>
            <w:tag w:val="goog_rdk_256"/>
          </w:sdtPr>
          <w:sdtContent>
            <w:r w:rsidDel="00000000" w:rsidR="00000000" w:rsidRPr="00000000">
              <w:rPr>
                <w:rFonts w:ascii="Times New Roman" w:cs="Times New Roman" w:eastAsia="Times New Roman" w:hAnsi="Times New Roman"/>
                <w:rtl w:val="0"/>
                <w:rPrChange w:author="Ramdeep Kailay" w:id="88" w:date="2024-12-18T05:19:06Z">
                  <w:rPr/>
                </w:rPrChange>
              </w:rPr>
              <w:t xml:space="preserve">MICB 475 – FINAL MANUSCRIPT</w:t>
            </w:r>
          </w:sdtContent>
        </w:sdt>
        <w:sdt>
          <w:sdtPr>
            <w:tag w:val="goog_rdk_257"/>
          </w:sdtPr>
          <w:sdtContent>
            <w:r w:rsidDel="00000000" w:rsidR="00000000" w:rsidRPr="00000000">
              <w:rPr>
                <w:rFonts w:ascii="Times New Roman" w:cs="Times New Roman" w:eastAsia="Times New Roman" w:hAnsi="Times New Roman"/>
                <w:rtl w:val="0"/>
                <w:rPrChange w:author="Ramdeep Kailay" w:id="88" w:date="2024-12-18T05:19:06Z">
                  <w:rPr>
                    <w:b w:val="1"/>
                    <w:color w:val="000000"/>
                  </w:rPr>
                </w:rPrChange>
              </w:rPr>
              <w:t xml:space="preserve"> </w:t>
              <w:tab/>
              <w:tab/>
            </w:r>
          </w:sdtContent>
        </w:sdt>
        <w:sdt>
          <w:sdtPr>
            <w:tag w:val="goog_rdk_258"/>
          </w:sdtPr>
          <w:sdtContent>
            <w:r w:rsidDel="00000000" w:rsidR="00000000" w:rsidRPr="00000000">
              <w:rPr>
                <w:rtl w:val="0"/>
              </w:rPr>
            </w:r>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LineNumber">
    <w:name w:val="line number"/>
    <w:basedOn w:val="DefaultParagraphFont"/>
    <w:uiPriority w:val="99"/>
    <w:semiHidden w:val="1"/>
    <w:unhideWhenUsed w:val="1"/>
    <w:rsid w:val="004318F1"/>
  </w:style>
  <w:style w:type="paragraph" w:styleId="Revision">
    <w:name w:val="Revision"/>
    <w:hidden w:val="1"/>
    <w:uiPriority w:val="99"/>
    <w:semiHidden w:val="1"/>
    <w:rsid w:val="00C928C2"/>
    <w:pPr>
      <w:spacing w:after="0" w:line="240" w:lineRule="auto"/>
    </w:pPr>
    <w:rPr>
      <w:rFonts w:cs="Mangal"/>
      <w:szCs w:val="20"/>
    </w:rPr>
  </w:style>
  <w:style w:type="character" w:styleId="CommentReference">
    <w:name w:val="annotation reference"/>
    <w:basedOn w:val="DefaultParagraphFont"/>
    <w:uiPriority w:val="99"/>
    <w:semiHidden w:val="1"/>
    <w:unhideWhenUsed w:val="1"/>
    <w:rsid w:val="0020373E"/>
    <w:rPr>
      <w:sz w:val="16"/>
      <w:szCs w:val="16"/>
    </w:rPr>
  </w:style>
  <w:style w:type="paragraph" w:styleId="CommentText">
    <w:name w:val="annotation text"/>
    <w:basedOn w:val="Normal"/>
    <w:link w:val="CommentTextChar"/>
    <w:uiPriority w:val="99"/>
    <w:semiHidden w:val="1"/>
    <w:unhideWhenUsed w:val="1"/>
    <w:rsid w:val="0020373E"/>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20373E"/>
    <w:rPr>
      <w:rFonts w:cs="Mangal"/>
      <w:sz w:val="20"/>
      <w:szCs w:val="18"/>
    </w:rPr>
  </w:style>
  <w:style w:type="paragraph" w:styleId="CommentSubject">
    <w:name w:val="annotation subject"/>
    <w:basedOn w:val="CommentText"/>
    <w:next w:val="CommentText"/>
    <w:link w:val="CommentSubjectChar"/>
    <w:uiPriority w:val="99"/>
    <w:semiHidden w:val="1"/>
    <w:unhideWhenUsed w:val="1"/>
    <w:rsid w:val="0020373E"/>
    <w:rPr>
      <w:b w:val="1"/>
      <w:bCs w:val="1"/>
    </w:rPr>
  </w:style>
  <w:style w:type="character" w:styleId="CommentSubjectChar" w:customStyle="1">
    <w:name w:val="Comment Subject Char"/>
    <w:basedOn w:val="CommentTextChar"/>
    <w:link w:val="CommentSubject"/>
    <w:uiPriority w:val="99"/>
    <w:semiHidden w:val="1"/>
    <w:rsid w:val="0020373E"/>
    <w:rPr>
      <w:rFonts w:cs="Mangal"/>
      <w:b w:val="1"/>
      <w:bCs w:val="1"/>
      <w:sz w:val="20"/>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broken=KrzAHC" TargetMode="External"/><Relationship Id="rId190" Type="http://schemas.openxmlformats.org/officeDocument/2006/relationships/hyperlink" Target="https://www.zotero.org/google-docs/?broken=zw7Fjc" TargetMode="External"/><Relationship Id="rId42" Type="http://schemas.openxmlformats.org/officeDocument/2006/relationships/hyperlink" Target="https://www.zotero.org/google-docs/?broken=KMCGPj" TargetMode="External"/><Relationship Id="rId41" Type="http://schemas.openxmlformats.org/officeDocument/2006/relationships/hyperlink" Target="https://www.zotero.org/google-docs/?broken=W1Kdgp" TargetMode="External"/><Relationship Id="rId44" Type="http://schemas.openxmlformats.org/officeDocument/2006/relationships/hyperlink" Target="https://www.zotero.org/google-docs/?broken=lk2vfz" TargetMode="External"/><Relationship Id="rId194" Type="http://schemas.openxmlformats.org/officeDocument/2006/relationships/hyperlink" Target="https://www.zotero.org/google-docs/?broken=UzmYou" TargetMode="External"/><Relationship Id="rId43" Type="http://schemas.openxmlformats.org/officeDocument/2006/relationships/hyperlink" Target="https://www.zotero.org/google-docs/?broken=auxMg8" TargetMode="External"/><Relationship Id="rId193" Type="http://schemas.openxmlformats.org/officeDocument/2006/relationships/hyperlink" Target="https://www.zotero.org/google-docs/?broken=UzmYou" TargetMode="External"/><Relationship Id="rId46" Type="http://schemas.openxmlformats.org/officeDocument/2006/relationships/hyperlink" Target="https://www.zotero.org/google-docs/?broken=MZSpif" TargetMode="External"/><Relationship Id="rId192" Type="http://schemas.openxmlformats.org/officeDocument/2006/relationships/hyperlink" Target="https://www.zotero.org/google-docs/?broken=zw7Fjc" TargetMode="External"/><Relationship Id="rId45" Type="http://schemas.openxmlformats.org/officeDocument/2006/relationships/hyperlink" Target="https://www.zotero.org/google-docs/?broken=EtmLnv" TargetMode="External"/><Relationship Id="rId191" Type="http://schemas.openxmlformats.org/officeDocument/2006/relationships/hyperlink" Target="https://www.zotero.org/google-docs/?broken=zw7Fjc" TargetMode="External"/><Relationship Id="rId48" Type="http://schemas.openxmlformats.org/officeDocument/2006/relationships/hyperlink" Target="https://www.zotero.org/google-docs/?broken=l0OaRY" TargetMode="External"/><Relationship Id="rId187" Type="http://schemas.openxmlformats.org/officeDocument/2006/relationships/hyperlink" Target="https://www.zotero.org/google-docs/?broken=VTjGhg" TargetMode="External"/><Relationship Id="rId47" Type="http://schemas.openxmlformats.org/officeDocument/2006/relationships/hyperlink" Target="https://www.zotero.org/google-docs/?broken=6dbtXP" TargetMode="External"/><Relationship Id="rId186" Type="http://schemas.openxmlformats.org/officeDocument/2006/relationships/hyperlink" Target="https://www.zotero.org/google-docs/?broken=VTjGhg" TargetMode="External"/><Relationship Id="rId185" Type="http://schemas.openxmlformats.org/officeDocument/2006/relationships/hyperlink" Target="https://www.zotero.org/google-docs/?broken=VTjGhg" TargetMode="External"/><Relationship Id="rId49" Type="http://schemas.openxmlformats.org/officeDocument/2006/relationships/hyperlink" Target="https://www.zotero.org/google-docs/?broken=W5D7Wi" TargetMode="External"/><Relationship Id="rId184" Type="http://schemas.openxmlformats.org/officeDocument/2006/relationships/hyperlink" Target="https://www.zotero.org/google-docs/?broken=VTjGhg" TargetMode="External"/><Relationship Id="rId189" Type="http://schemas.openxmlformats.org/officeDocument/2006/relationships/hyperlink" Target="https://www.zotero.org/google-docs/?broken=zw7Fjc" TargetMode="External"/><Relationship Id="rId188" Type="http://schemas.openxmlformats.org/officeDocument/2006/relationships/hyperlink" Target="https://www.zotero.org/google-docs/?broken=VTjGhg" TargetMode="External"/><Relationship Id="rId31" Type="http://schemas.openxmlformats.org/officeDocument/2006/relationships/hyperlink" Target="https://www.zotero.org/google-docs/?broken=uA7ACu" TargetMode="External"/><Relationship Id="rId30" Type="http://schemas.openxmlformats.org/officeDocument/2006/relationships/hyperlink" Target="https://www.zotero.org/google-docs/?broken=tS0KnS" TargetMode="External"/><Relationship Id="rId33" Type="http://schemas.openxmlformats.org/officeDocument/2006/relationships/hyperlink" Target="https://www.zotero.org/google-docs/?broken=kiocPc" TargetMode="External"/><Relationship Id="rId183" Type="http://schemas.openxmlformats.org/officeDocument/2006/relationships/hyperlink" Target="https://www.zotero.org/google-docs/?broken=QUbl15" TargetMode="External"/><Relationship Id="rId32" Type="http://schemas.openxmlformats.org/officeDocument/2006/relationships/hyperlink" Target="https://www.zotero.org/google-docs/?broken=9XuuIw" TargetMode="External"/><Relationship Id="rId182" Type="http://schemas.openxmlformats.org/officeDocument/2006/relationships/hyperlink" Target="https://www.zotero.org/google-docs/?broken=QUbl15" TargetMode="External"/><Relationship Id="rId35" Type="http://schemas.openxmlformats.org/officeDocument/2006/relationships/hyperlink" Target="https://www.zotero.org/google-docs/?broken=k7wYjR" TargetMode="External"/><Relationship Id="rId181" Type="http://schemas.openxmlformats.org/officeDocument/2006/relationships/hyperlink" Target="https://www.zotero.org/google-docs/?broken=QUbl15" TargetMode="External"/><Relationship Id="rId34" Type="http://schemas.openxmlformats.org/officeDocument/2006/relationships/hyperlink" Target="https://www.zotero.org/google-docs/?broken=DpY6XG" TargetMode="External"/><Relationship Id="rId180" Type="http://schemas.openxmlformats.org/officeDocument/2006/relationships/hyperlink" Target="https://www.zotero.org/google-docs/?broken=QUbl15" TargetMode="External"/><Relationship Id="rId37" Type="http://schemas.openxmlformats.org/officeDocument/2006/relationships/hyperlink" Target="https://www.zotero.org/google-docs/?broken=DnVDoU" TargetMode="External"/><Relationship Id="rId176" Type="http://schemas.openxmlformats.org/officeDocument/2006/relationships/hyperlink" Target="https://www.zotero.org/google-docs/?broken=61rgPl" TargetMode="External"/><Relationship Id="rId297" Type="http://schemas.openxmlformats.org/officeDocument/2006/relationships/hyperlink" Target="https://www.zotero.org/google-docs/?broken=EuEOmh" TargetMode="External"/><Relationship Id="rId36" Type="http://schemas.openxmlformats.org/officeDocument/2006/relationships/hyperlink" Target="https://www.zotero.org/google-docs/?broken=gF73hQ" TargetMode="External"/><Relationship Id="rId175" Type="http://schemas.openxmlformats.org/officeDocument/2006/relationships/hyperlink" Target="https://www.zotero.org/google-docs/?broken=61rgPl" TargetMode="External"/><Relationship Id="rId296" Type="http://schemas.openxmlformats.org/officeDocument/2006/relationships/hyperlink" Target="https://www.zotero.org/google-docs/?broken=EuEOmh" TargetMode="External"/><Relationship Id="rId39" Type="http://schemas.openxmlformats.org/officeDocument/2006/relationships/hyperlink" Target="https://www.zotero.org/google-docs/?broken=sPXKo9" TargetMode="External"/><Relationship Id="rId174" Type="http://schemas.openxmlformats.org/officeDocument/2006/relationships/hyperlink" Target="https://www.zotero.org/google-docs/?broken=61rgPl" TargetMode="External"/><Relationship Id="rId295" Type="http://schemas.openxmlformats.org/officeDocument/2006/relationships/hyperlink" Target="https://www.zotero.org/google-docs/?broken=EuEOmh" TargetMode="External"/><Relationship Id="rId38" Type="http://schemas.openxmlformats.org/officeDocument/2006/relationships/hyperlink" Target="https://www.zotero.org/google-docs/?broken=dfywAS" TargetMode="External"/><Relationship Id="rId173" Type="http://schemas.openxmlformats.org/officeDocument/2006/relationships/hyperlink" Target="https://www.zotero.org/google-docs/?broken=61rgPl" TargetMode="External"/><Relationship Id="rId294" Type="http://schemas.openxmlformats.org/officeDocument/2006/relationships/hyperlink" Target="https://www.zotero.org/google-docs/?broken=EuEOmh" TargetMode="External"/><Relationship Id="rId179" Type="http://schemas.openxmlformats.org/officeDocument/2006/relationships/hyperlink" Target="https://www.zotero.org/google-docs/?broken=QUbl15" TargetMode="External"/><Relationship Id="rId178" Type="http://schemas.openxmlformats.org/officeDocument/2006/relationships/hyperlink" Target="https://www.zotero.org/google-docs/?broken=QUbl15" TargetMode="External"/><Relationship Id="rId299" Type="http://schemas.openxmlformats.org/officeDocument/2006/relationships/hyperlink" Target="https://www.zotero.org/google-docs/?broken=YdGok7" TargetMode="External"/><Relationship Id="rId177" Type="http://schemas.openxmlformats.org/officeDocument/2006/relationships/hyperlink" Target="https://www.zotero.org/google-docs/?broken=61rgPl" TargetMode="External"/><Relationship Id="rId298" Type="http://schemas.openxmlformats.org/officeDocument/2006/relationships/hyperlink" Target="https://www.zotero.org/google-docs/?broken=YdGok7" TargetMode="External"/><Relationship Id="rId20" Type="http://schemas.openxmlformats.org/officeDocument/2006/relationships/hyperlink" Target="https://www.zotero.org/google-docs/?broken=1uofka" TargetMode="External"/><Relationship Id="rId22" Type="http://schemas.openxmlformats.org/officeDocument/2006/relationships/hyperlink" Target="https://www.zotero.org/google-docs/?broken=yrvLBd" TargetMode="External"/><Relationship Id="rId21" Type="http://schemas.openxmlformats.org/officeDocument/2006/relationships/hyperlink" Target="https://www.zotero.org/google-docs/?broken=JQSTGH" TargetMode="External"/><Relationship Id="rId24" Type="http://schemas.openxmlformats.org/officeDocument/2006/relationships/hyperlink" Target="https://www.zotero.org/google-docs/?broken=RgGq1N" TargetMode="External"/><Relationship Id="rId23" Type="http://schemas.openxmlformats.org/officeDocument/2006/relationships/hyperlink" Target="https://www.zotero.org/google-docs/?broken=WyoLdt" TargetMode="External"/><Relationship Id="rId26" Type="http://schemas.openxmlformats.org/officeDocument/2006/relationships/hyperlink" Target="https://www.zotero.org/google-docs/?broken=ATrQMS" TargetMode="External"/><Relationship Id="rId25" Type="http://schemas.openxmlformats.org/officeDocument/2006/relationships/hyperlink" Target="https://www.zotero.org/google-docs/?broken=PztQJ6" TargetMode="External"/><Relationship Id="rId28" Type="http://schemas.openxmlformats.org/officeDocument/2006/relationships/hyperlink" Target="https://www.zotero.org/google-docs/?broken=C5cC11" TargetMode="External"/><Relationship Id="rId27" Type="http://schemas.openxmlformats.org/officeDocument/2006/relationships/hyperlink" Target="https://www.zotero.org/google-docs/?broken=Z43pyR" TargetMode="External"/><Relationship Id="rId29" Type="http://schemas.openxmlformats.org/officeDocument/2006/relationships/hyperlink" Target="https://www.zotero.org/google-docs/?broken=zV995M" TargetMode="External"/><Relationship Id="rId11" Type="http://schemas.openxmlformats.org/officeDocument/2006/relationships/hyperlink" Target="https://www.zotero.org/google-docs/?broken=PBIM03" TargetMode="External"/><Relationship Id="rId10" Type="http://schemas.openxmlformats.org/officeDocument/2006/relationships/hyperlink" Target="https://www.zotero.org/google-docs/?broken=Fkh8YR" TargetMode="External"/><Relationship Id="rId13" Type="http://schemas.openxmlformats.org/officeDocument/2006/relationships/hyperlink" Target="https://www.zotero.org/google-docs/?broken=8xIg17" TargetMode="External"/><Relationship Id="rId12" Type="http://schemas.openxmlformats.org/officeDocument/2006/relationships/hyperlink" Target="https://www.zotero.org/google-docs/?broken=3MvfzV" TargetMode="External"/><Relationship Id="rId15" Type="http://schemas.openxmlformats.org/officeDocument/2006/relationships/hyperlink" Target="https://www.zotero.org/google-docs/?broken=rfSrJk" TargetMode="External"/><Relationship Id="rId198" Type="http://schemas.openxmlformats.org/officeDocument/2006/relationships/hyperlink" Target="https://www.zotero.org/google-docs/?broken=Cb7hQZ" TargetMode="External"/><Relationship Id="rId14" Type="http://schemas.openxmlformats.org/officeDocument/2006/relationships/hyperlink" Target="https://www.zotero.org/google-docs/?broken=z4Zxi5" TargetMode="External"/><Relationship Id="rId197" Type="http://schemas.openxmlformats.org/officeDocument/2006/relationships/hyperlink" Target="https://www.zotero.org/google-docs/?broken=Cb7hQZ" TargetMode="External"/><Relationship Id="rId17" Type="http://schemas.openxmlformats.org/officeDocument/2006/relationships/hyperlink" Target="https://www.zotero.org/google-docs/?broken=pQNU5L" TargetMode="External"/><Relationship Id="rId196" Type="http://schemas.openxmlformats.org/officeDocument/2006/relationships/hyperlink" Target="https://www.zotero.org/google-docs/?broken=Cb7hQZ" TargetMode="External"/><Relationship Id="rId16" Type="http://schemas.openxmlformats.org/officeDocument/2006/relationships/hyperlink" Target="https://www.zotero.org/google-docs/?broken=2MtRb0" TargetMode="External"/><Relationship Id="rId195" Type="http://schemas.openxmlformats.org/officeDocument/2006/relationships/hyperlink" Target="https://www.zotero.org/google-docs/?broken=Cb7hQZ" TargetMode="External"/><Relationship Id="rId19" Type="http://schemas.openxmlformats.org/officeDocument/2006/relationships/hyperlink" Target="https://www.zotero.org/google-docs/?broken=p4lCpk" TargetMode="External"/><Relationship Id="rId18" Type="http://schemas.openxmlformats.org/officeDocument/2006/relationships/hyperlink" Target="https://www.zotero.org/google-docs/?broken=8CMEKa" TargetMode="External"/><Relationship Id="rId199" Type="http://schemas.openxmlformats.org/officeDocument/2006/relationships/hyperlink" Target="https://www.zotero.org/google-docs/?broken=Cb7hQZ" TargetMode="External"/><Relationship Id="rId84" Type="http://schemas.openxmlformats.org/officeDocument/2006/relationships/hyperlink" Target="https://www.zotero.org/google-docs/?broken=0W5tg0" TargetMode="External"/><Relationship Id="rId83" Type="http://schemas.openxmlformats.org/officeDocument/2006/relationships/hyperlink" Target="https://www.zotero.org/google-docs/?broken=o5DSSu" TargetMode="External"/><Relationship Id="rId86" Type="http://schemas.openxmlformats.org/officeDocument/2006/relationships/hyperlink" Target="https://github.com/arshsharma14/Team_8.git" TargetMode="External"/><Relationship Id="rId85" Type="http://schemas.openxmlformats.org/officeDocument/2006/relationships/hyperlink" Target="https://www.zotero.org/google-docs/?broken=pbuy6P" TargetMode="External"/><Relationship Id="rId88" Type="http://schemas.openxmlformats.org/officeDocument/2006/relationships/hyperlink" Target="https://www.zotero.org/google-docs/?broken=zNpw1z" TargetMode="External"/><Relationship Id="rId150" Type="http://schemas.openxmlformats.org/officeDocument/2006/relationships/hyperlink" Target="https://www.zotero.org/google-docs/?broken=a9B8WP" TargetMode="External"/><Relationship Id="rId271" Type="http://schemas.openxmlformats.org/officeDocument/2006/relationships/hyperlink" Target="https://www.zotero.org/google-docs/?broken=2Org0S" TargetMode="External"/><Relationship Id="rId87" Type="http://schemas.openxmlformats.org/officeDocument/2006/relationships/hyperlink" Target="https://www.zotero.org/google-docs/?broken=zNpw1z" TargetMode="External"/><Relationship Id="rId270" Type="http://schemas.openxmlformats.org/officeDocument/2006/relationships/hyperlink" Target="https://www.zotero.org/google-docs/?broken=2Org0S" TargetMode="External"/><Relationship Id="rId89" Type="http://schemas.openxmlformats.org/officeDocument/2006/relationships/hyperlink" Target="https://www.zotero.org/google-docs/?broken=zNpw1z" TargetMode="External"/><Relationship Id="rId80" Type="http://schemas.openxmlformats.org/officeDocument/2006/relationships/hyperlink" Target="https://www.zotero.org/google-docs/?broken=8nDMpE" TargetMode="External"/><Relationship Id="rId82" Type="http://schemas.openxmlformats.org/officeDocument/2006/relationships/hyperlink" Target="https://www.zotero.org/google-docs/?broken=6eOvyf" TargetMode="External"/><Relationship Id="rId81" Type="http://schemas.openxmlformats.org/officeDocument/2006/relationships/hyperlink" Target="https://www.zotero.org/google-docs/?broken=yNsLK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broken=a9B8WP" TargetMode="External"/><Relationship Id="rId4" Type="http://schemas.openxmlformats.org/officeDocument/2006/relationships/fontTable" Target="fontTable.xml"/><Relationship Id="rId148" Type="http://schemas.openxmlformats.org/officeDocument/2006/relationships/hyperlink" Target="https://www.zotero.org/google-docs/?broken=a9B8WP" TargetMode="External"/><Relationship Id="rId269" Type="http://schemas.openxmlformats.org/officeDocument/2006/relationships/hyperlink" Target="https://www.zotero.org/google-docs/?broken=2Org0S" TargetMode="External"/><Relationship Id="rId9" Type="http://schemas.openxmlformats.org/officeDocument/2006/relationships/hyperlink" Target="https://www.zotero.org/google-docs/?broken=4vYFHQ" TargetMode="External"/><Relationship Id="rId143" Type="http://schemas.openxmlformats.org/officeDocument/2006/relationships/hyperlink" Target="https://www.zotero.org/google-docs/?broken=O8qjXx" TargetMode="External"/><Relationship Id="rId264" Type="http://schemas.openxmlformats.org/officeDocument/2006/relationships/hyperlink" Target="https://www.zotero.org/google-docs/?broken=vP1ATx" TargetMode="External"/><Relationship Id="rId142" Type="http://schemas.openxmlformats.org/officeDocument/2006/relationships/hyperlink" Target="https://www.zotero.org/google-docs/?broken=O8qjXx" TargetMode="External"/><Relationship Id="rId263" Type="http://schemas.openxmlformats.org/officeDocument/2006/relationships/hyperlink" Target="https://www.zotero.org/google-docs/?broken=vP1ATx" TargetMode="External"/><Relationship Id="rId141" Type="http://schemas.openxmlformats.org/officeDocument/2006/relationships/hyperlink" Target="https://www.zotero.org/google-docs/?broken=O8qjXx" TargetMode="External"/><Relationship Id="rId262" Type="http://schemas.openxmlformats.org/officeDocument/2006/relationships/hyperlink" Target="https://www.zotero.org/google-docs/?broken=vP1ATx" TargetMode="External"/><Relationship Id="rId140" Type="http://schemas.openxmlformats.org/officeDocument/2006/relationships/hyperlink" Target="https://www.zotero.org/google-docs/?broken=Ue5AuI" TargetMode="External"/><Relationship Id="rId261" Type="http://schemas.openxmlformats.org/officeDocument/2006/relationships/hyperlink" Target="https://www.zotero.org/google-docs/?broken=6xBohQ" TargetMode="External"/><Relationship Id="rId5" Type="http://schemas.openxmlformats.org/officeDocument/2006/relationships/numbering" Target="numbering.xml"/><Relationship Id="rId147" Type="http://schemas.openxmlformats.org/officeDocument/2006/relationships/hyperlink" Target="https://www.zotero.org/google-docs/?broken=a9B8WP" TargetMode="External"/><Relationship Id="rId268" Type="http://schemas.openxmlformats.org/officeDocument/2006/relationships/hyperlink" Target="https://www.zotero.org/google-docs/?broken=2Org0S" TargetMode="External"/><Relationship Id="rId6" Type="http://schemas.openxmlformats.org/officeDocument/2006/relationships/styles" Target="styles.xml"/><Relationship Id="rId146" Type="http://schemas.openxmlformats.org/officeDocument/2006/relationships/hyperlink" Target="https://www.zotero.org/google-docs/?broken=O8qjXx" TargetMode="External"/><Relationship Id="rId267" Type="http://schemas.openxmlformats.org/officeDocument/2006/relationships/hyperlink" Target="https://www.zotero.org/google-docs/?broken=vP1ATx" TargetMode="External"/><Relationship Id="rId7" Type="http://schemas.openxmlformats.org/officeDocument/2006/relationships/customXml" Target="../customXML/item1.xml"/><Relationship Id="rId145" Type="http://schemas.openxmlformats.org/officeDocument/2006/relationships/hyperlink" Target="https://www.zotero.org/google-docs/?broken=O8qjXx" TargetMode="External"/><Relationship Id="rId266" Type="http://schemas.openxmlformats.org/officeDocument/2006/relationships/hyperlink" Target="https://www.zotero.org/google-docs/?broken=vP1ATx" TargetMode="External"/><Relationship Id="rId8" Type="http://schemas.microsoft.com/office/2011/relationships/commentsExtended" Target="commentsExtended.xml"/><Relationship Id="rId144" Type="http://schemas.openxmlformats.org/officeDocument/2006/relationships/hyperlink" Target="https://www.zotero.org/google-docs/?broken=O8qjXx" TargetMode="External"/><Relationship Id="rId265" Type="http://schemas.openxmlformats.org/officeDocument/2006/relationships/hyperlink" Target="https://www.zotero.org/google-docs/?broken=vP1ATx" TargetMode="External"/><Relationship Id="rId73" Type="http://schemas.openxmlformats.org/officeDocument/2006/relationships/hyperlink" Target="https://www.zotero.org/google-docs/?broken=3nX36f" TargetMode="External"/><Relationship Id="rId72" Type="http://schemas.openxmlformats.org/officeDocument/2006/relationships/hyperlink" Target="https://www.zotero.org/google-docs/?broken=0Ypd5d" TargetMode="External"/><Relationship Id="rId75" Type="http://schemas.openxmlformats.org/officeDocument/2006/relationships/hyperlink" Target="https://www.zotero.org/google-docs/?broken=piiCl3" TargetMode="External"/><Relationship Id="rId74" Type="http://schemas.openxmlformats.org/officeDocument/2006/relationships/hyperlink" Target="https://www.zotero.org/google-docs/?broken=sUiX89" TargetMode="External"/><Relationship Id="rId77" Type="http://schemas.openxmlformats.org/officeDocument/2006/relationships/hyperlink" Target="https://www.zotero.org/google-docs/?broken=uwFqrT" TargetMode="External"/><Relationship Id="rId260" Type="http://schemas.openxmlformats.org/officeDocument/2006/relationships/hyperlink" Target="https://www.zotero.org/google-docs/?broken=6xBohQ" TargetMode="External"/><Relationship Id="rId76" Type="http://schemas.openxmlformats.org/officeDocument/2006/relationships/hyperlink" Target="https://www.zotero.org/google-docs/?broken=bclKPQ" TargetMode="External"/><Relationship Id="rId79" Type="http://schemas.openxmlformats.org/officeDocument/2006/relationships/hyperlink" Target="https://www.zotero.org/google-docs/?broken=I9ABa6" TargetMode="External"/><Relationship Id="rId78" Type="http://schemas.openxmlformats.org/officeDocument/2006/relationships/hyperlink" Target="https://www.zotero.org/google-docs/?broken=5trH5b" TargetMode="External"/><Relationship Id="rId71" Type="http://schemas.openxmlformats.org/officeDocument/2006/relationships/hyperlink" Target="https://www.zotero.org/google-docs/?broken=YQfOfb" TargetMode="External"/><Relationship Id="rId70" Type="http://schemas.openxmlformats.org/officeDocument/2006/relationships/hyperlink" Target="https://www.zotero.org/google-docs/?broken=gN7iDs" TargetMode="External"/><Relationship Id="rId139" Type="http://schemas.openxmlformats.org/officeDocument/2006/relationships/hyperlink" Target="https://www.zotero.org/google-docs/?broken=Ue5AuI" TargetMode="External"/><Relationship Id="rId138" Type="http://schemas.openxmlformats.org/officeDocument/2006/relationships/hyperlink" Target="https://www.zotero.org/google-docs/?broken=Ue5AuI" TargetMode="External"/><Relationship Id="rId259" Type="http://schemas.openxmlformats.org/officeDocument/2006/relationships/hyperlink" Target="https://www.zotero.org/google-docs/?broken=6xBohQ" TargetMode="External"/><Relationship Id="rId137" Type="http://schemas.openxmlformats.org/officeDocument/2006/relationships/hyperlink" Target="https://www.zotero.org/google-docs/?broken=Ue5AuI" TargetMode="External"/><Relationship Id="rId258" Type="http://schemas.openxmlformats.org/officeDocument/2006/relationships/hyperlink" Target="https://www.zotero.org/google-docs/?broken=6xBohQ" TargetMode="External"/><Relationship Id="rId132" Type="http://schemas.openxmlformats.org/officeDocument/2006/relationships/hyperlink" Target="https://www.zotero.org/google-docs/?broken=VygTp0" TargetMode="External"/><Relationship Id="rId253" Type="http://schemas.openxmlformats.org/officeDocument/2006/relationships/hyperlink" Target="https://www.zotero.org/google-docs/?broken=rkhwbL" TargetMode="External"/><Relationship Id="rId131" Type="http://schemas.openxmlformats.org/officeDocument/2006/relationships/hyperlink" Target="https://www.zotero.org/google-docs/?broken=VygTp0" TargetMode="External"/><Relationship Id="rId252" Type="http://schemas.openxmlformats.org/officeDocument/2006/relationships/hyperlink" Target="https://www.zotero.org/google-docs/?broken=rkhwbL" TargetMode="External"/><Relationship Id="rId130" Type="http://schemas.openxmlformats.org/officeDocument/2006/relationships/hyperlink" Target="https://www.zotero.org/google-docs/?broken=VygTp0" TargetMode="External"/><Relationship Id="rId251" Type="http://schemas.openxmlformats.org/officeDocument/2006/relationships/hyperlink" Target="https://www.zotero.org/google-docs/?broken=rkhwbL" TargetMode="External"/><Relationship Id="rId250" Type="http://schemas.openxmlformats.org/officeDocument/2006/relationships/hyperlink" Target="https://www.zotero.org/google-docs/?broken=rkhwbL" TargetMode="External"/><Relationship Id="rId136" Type="http://schemas.openxmlformats.org/officeDocument/2006/relationships/hyperlink" Target="https://www.zotero.org/google-docs/?broken=Ue5AuI" TargetMode="External"/><Relationship Id="rId257" Type="http://schemas.openxmlformats.org/officeDocument/2006/relationships/hyperlink" Target="https://www.zotero.org/google-docs/?broken=6xBohQ" TargetMode="External"/><Relationship Id="rId135" Type="http://schemas.openxmlformats.org/officeDocument/2006/relationships/hyperlink" Target="https://www.zotero.org/google-docs/?broken=Ue5AuI" TargetMode="External"/><Relationship Id="rId256" Type="http://schemas.openxmlformats.org/officeDocument/2006/relationships/hyperlink" Target="https://www.zotero.org/google-docs/?broken=6xBohQ" TargetMode="External"/><Relationship Id="rId134" Type="http://schemas.openxmlformats.org/officeDocument/2006/relationships/hyperlink" Target="https://www.zotero.org/google-docs/?broken=VygTp0" TargetMode="External"/><Relationship Id="rId255" Type="http://schemas.openxmlformats.org/officeDocument/2006/relationships/hyperlink" Target="https://www.zotero.org/google-docs/?broken=rkhwbL" TargetMode="External"/><Relationship Id="rId133" Type="http://schemas.openxmlformats.org/officeDocument/2006/relationships/hyperlink" Target="https://www.zotero.org/google-docs/?broken=VygTp0" TargetMode="External"/><Relationship Id="rId254" Type="http://schemas.openxmlformats.org/officeDocument/2006/relationships/hyperlink" Target="https://www.zotero.org/google-docs/?broken=rkhwbL" TargetMode="External"/><Relationship Id="rId62" Type="http://schemas.openxmlformats.org/officeDocument/2006/relationships/hyperlink" Target="https://www.zotero.org/google-docs/?broken=cuaMaT" TargetMode="External"/><Relationship Id="rId61" Type="http://schemas.openxmlformats.org/officeDocument/2006/relationships/hyperlink" Target="https://www.zotero.org/google-docs/?broken=lCzPtP" TargetMode="External"/><Relationship Id="rId64" Type="http://schemas.openxmlformats.org/officeDocument/2006/relationships/hyperlink" Target="https://www.zotero.org/google-docs/?broken=RRzo4x" TargetMode="External"/><Relationship Id="rId63" Type="http://schemas.openxmlformats.org/officeDocument/2006/relationships/hyperlink" Target="https://www.zotero.org/google-docs/?broken=1kQ6jI" TargetMode="External"/><Relationship Id="rId66" Type="http://schemas.openxmlformats.org/officeDocument/2006/relationships/hyperlink" Target="https://www.zotero.org/google-docs/?broken=B0UlKY" TargetMode="External"/><Relationship Id="rId172" Type="http://schemas.openxmlformats.org/officeDocument/2006/relationships/hyperlink" Target="https://www.zotero.org/google-docs/?broken=61rgPl" TargetMode="External"/><Relationship Id="rId293" Type="http://schemas.openxmlformats.org/officeDocument/2006/relationships/hyperlink" Target="https://www.zotero.org/google-docs/?broken=EuEOmh" TargetMode="External"/><Relationship Id="rId65" Type="http://schemas.openxmlformats.org/officeDocument/2006/relationships/hyperlink" Target="https://www.zotero.org/google-docs/?broken=nEN8Ch" TargetMode="External"/><Relationship Id="rId171" Type="http://schemas.openxmlformats.org/officeDocument/2006/relationships/hyperlink" Target="https://www.zotero.org/google-docs/?broken=GW7FOK" TargetMode="External"/><Relationship Id="rId292" Type="http://schemas.openxmlformats.org/officeDocument/2006/relationships/hyperlink" Target="https://www.zotero.org/google-docs/?broken=EuEOmh" TargetMode="External"/><Relationship Id="rId68" Type="http://schemas.openxmlformats.org/officeDocument/2006/relationships/hyperlink" Target="https://www.zotero.org/google-docs/?broken=IuSOLA" TargetMode="External"/><Relationship Id="rId170" Type="http://schemas.openxmlformats.org/officeDocument/2006/relationships/hyperlink" Target="https://www.zotero.org/google-docs/?broken=GW7FOK" TargetMode="External"/><Relationship Id="rId291" Type="http://schemas.openxmlformats.org/officeDocument/2006/relationships/hyperlink" Target="https://www.zotero.org/google-docs/?broken=5LTJNf" TargetMode="External"/><Relationship Id="rId67" Type="http://schemas.openxmlformats.org/officeDocument/2006/relationships/hyperlink" Target="https://www.zotero.org/google-docs/?broken=53YVLY" TargetMode="External"/><Relationship Id="rId290" Type="http://schemas.openxmlformats.org/officeDocument/2006/relationships/hyperlink" Target="https://www.zotero.org/google-docs/?broken=5LTJNf" TargetMode="External"/><Relationship Id="rId60" Type="http://schemas.openxmlformats.org/officeDocument/2006/relationships/hyperlink" Target="https://www.zotero.org/google-docs/?broken=nSbWBH" TargetMode="External"/><Relationship Id="rId165" Type="http://schemas.openxmlformats.org/officeDocument/2006/relationships/hyperlink" Target="https://www.zotero.org/google-docs/?broken=tax2rW" TargetMode="External"/><Relationship Id="rId286" Type="http://schemas.openxmlformats.org/officeDocument/2006/relationships/hyperlink" Target="https://www.zotero.org/google-docs/?broken=5LTJNf" TargetMode="External"/><Relationship Id="rId69" Type="http://schemas.openxmlformats.org/officeDocument/2006/relationships/hyperlink" Target="https://www.zotero.org/google-docs/?broken=X09iNc" TargetMode="External"/><Relationship Id="rId164" Type="http://schemas.openxmlformats.org/officeDocument/2006/relationships/hyperlink" Target="https://www.zotero.org/google-docs/?broken=tax2rW" TargetMode="External"/><Relationship Id="rId285" Type="http://schemas.openxmlformats.org/officeDocument/2006/relationships/hyperlink" Target="https://www.zotero.org/google-docs/?broken=BIOZQG" TargetMode="External"/><Relationship Id="rId163" Type="http://schemas.openxmlformats.org/officeDocument/2006/relationships/hyperlink" Target="https://www.zotero.org/google-docs/?broken=tax2rW" TargetMode="External"/><Relationship Id="rId284" Type="http://schemas.openxmlformats.org/officeDocument/2006/relationships/hyperlink" Target="https://www.zotero.org/google-docs/?broken=BIOZQG" TargetMode="External"/><Relationship Id="rId162" Type="http://schemas.openxmlformats.org/officeDocument/2006/relationships/hyperlink" Target="https://www.zotero.org/google-docs/?broken=tax2rW" TargetMode="External"/><Relationship Id="rId283" Type="http://schemas.openxmlformats.org/officeDocument/2006/relationships/hyperlink" Target="https://www.zotero.org/google-docs/?broken=BIOZQG" TargetMode="External"/><Relationship Id="rId169" Type="http://schemas.openxmlformats.org/officeDocument/2006/relationships/hyperlink" Target="https://www.zotero.org/google-docs/?broken=GW7FOK" TargetMode="External"/><Relationship Id="rId168" Type="http://schemas.openxmlformats.org/officeDocument/2006/relationships/hyperlink" Target="https://www.zotero.org/google-docs/?broken=GW7FOK" TargetMode="External"/><Relationship Id="rId289" Type="http://schemas.openxmlformats.org/officeDocument/2006/relationships/hyperlink" Target="https://www.zotero.org/google-docs/?broken=5LTJNf" TargetMode="External"/><Relationship Id="rId167" Type="http://schemas.openxmlformats.org/officeDocument/2006/relationships/hyperlink" Target="https://www.zotero.org/google-docs/?broken=GW7FOK" TargetMode="External"/><Relationship Id="rId288" Type="http://schemas.openxmlformats.org/officeDocument/2006/relationships/hyperlink" Target="https://www.zotero.org/google-docs/?broken=5LTJNf" TargetMode="External"/><Relationship Id="rId166" Type="http://schemas.openxmlformats.org/officeDocument/2006/relationships/hyperlink" Target="https://www.zotero.org/google-docs/?broken=GW7FOK" TargetMode="External"/><Relationship Id="rId287" Type="http://schemas.openxmlformats.org/officeDocument/2006/relationships/hyperlink" Target="https://www.zotero.org/google-docs/?broken=5LTJNf" TargetMode="External"/><Relationship Id="rId51" Type="http://schemas.openxmlformats.org/officeDocument/2006/relationships/hyperlink" Target="https://www.zotero.org/google-docs/?broken=UOlnka" TargetMode="External"/><Relationship Id="rId50" Type="http://schemas.openxmlformats.org/officeDocument/2006/relationships/hyperlink" Target="https://www.zotero.org/google-docs/?broken=R9xUi4" TargetMode="External"/><Relationship Id="rId53" Type="http://schemas.openxmlformats.org/officeDocument/2006/relationships/hyperlink" Target="https://www.zotero.org/google-docs/?broken=rvIGQu" TargetMode="External"/><Relationship Id="rId52" Type="http://schemas.openxmlformats.org/officeDocument/2006/relationships/hyperlink" Target="https://www.zotero.org/google-docs/?broken=cq2beX" TargetMode="External"/><Relationship Id="rId55" Type="http://schemas.openxmlformats.org/officeDocument/2006/relationships/hyperlink" Target="https://www.zotero.org/google-docs/?broken=kcwM3u" TargetMode="External"/><Relationship Id="rId161" Type="http://schemas.openxmlformats.org/officeDocument/2006/relationships/hyperlink" Target="https://www.zotero.org/google-docs/?broken=tax2rW" TargetMode="External"/><Relationship Id="rId282" Type="http://schemas.openxmlformats.org/officeDocument/2006/relationships/hyperlink" Target="https://www.zotero.org/google-docs/?broken=BIOZQG" TargetMode="External"/><Relationship Id="rId54" Type="http://schemas.openxmlformats.org/officeDocument/2006/relationships/hyperlink" Target="https://www.zotero.org/google-docs/?broken=okSdC6" TargetMode="External"/><Relationship Id="rId160" Type="http://schemas.openxmlformats.org/officeDocument/2006/relationships/hyperlink" Target="https://www.zotero.org/google-docs/?broken=tax2rW" TargetMode="External"/><Relationship Id="rId281" Type="http://schemas.openxmlformats.org/officeDocument/2006/relationships/hyperlink" Target="https://www.zotero.org/google-docs/?broken=BIOZQG" TargetMode="External"/><Relationship Id="rId57" Type="http://schemas.openxmlformats.org/officeDocument/2006/relationships/hyperlink" Target="https://www.zotero.org/google-docs/?broken=kHeKbw" TargetMode="External"/><Relationship Id="rId280" Type="http://schemas.openxmlformats.org/officeDocument/2006/relationships/hyperlink" Target="https://www.zotero.org/google-docs/?broken=BIOZQG" TargetMode="External"/><Relationship Id="rId56" Type="http://schemas.openxmlformats.org/officeDocument/2006/relationships/hyperlink" Target="https://www.zotero.org/google-docs/?broken=D60UTo" TargetMode="External"/><Relationship Id="rId159" Type="http://schemas.openxmlformats.org/officeDocument/2006/relationships/hyperlink" Target="https://www.zotero.org/google-docs/?broken=B8Bv9D" TargetMode="External"/><Relationship Id="rId59" Type="http://schemas.openxmlformats.org/officeDocument/2006/relationships/hyperlink" Target="https://www.zotero.org/google-docs/?broken=wOcpsB" TargetMode="External"/><Relationship Id="rId154" Type="http://schemas.openxmlformats.org/officeDocument/2006/relationships/hyperlink" Target="https://www.zotero.org/google-docs/?broken=VUIeMd" TargetMode="External"/><Relationship Id="rId275" Type="http://schemas.openxmlformats.org/officeDocument/2006/relationships/hyperlink" Target="https://www.zotero.org/google-docs/?broken=QOO5wP" TargetMode="External"/><Relationship Id="rId58" Type="http://schemas.openxmlformats.org/officeDocument/2006/relationships/hyperlink" Target="https://www.zotero.org/google-docs/?broken=TLo2k8" TargetMode="External"/><Relationship Id="rId153" Type="http://schemas.openxmlformats.org/officeDocument/2006/relationships/hyperlink" Target="https://www.zotero.org/google-docs/?broken=VUIeMd" TargetMode="External"/><Relationship Id="rId274" Type="http://schemas.openxmlformats.org/officeDocument/2006/relationships/hyperlink" Target="https://www.zotero.org/google-docs/?broken=QOO5wP" TargetMode="External"/><Relationship Id="rId152" Type="http://schemas.openxmlformats.org/officeDocument/2006/relationships/hyperlink" Target="https://www.zotero.org/google-docs/?broken=a9B8WP" TargetMode="External"/><Relationship Id="rId273" Type="http://schemas.openxmlformats.org/officeDocument/2006/relationships/hyperlink" Target="https://www.zotero.org/google-docs/?broken=2Org0S" TargetMode="External"/><Relationship Id="rId151" Type="http://schemas.openxmlformats.org/officeDocument/2006/relationships/hyperlink" Target="https://www.zotero.org/google-docs/?broken=a9B8WP" TargetMode="External"/><Relationship Id="rId272" Type="http://schemas.openxmlformats.org/officeDocument/2006/relationships/hyperlink" Target="https://www.zotero.org/google-docs/?broken=2Org0S" TargetMode="External"/><Relationship Id="rId158" Type="http://schemas.openxmlformats.org/officeDocument/2006/relationships/hyperlink" Target="https://www.zotero.org/google-docs/?broken=VUIeMd" TargetMode="External"/><Relationship Id="rId279" Type="http://schemas.openxmlformats.org/officeDocument/2006/relationships/hyperlink" Target="https://www.zotero.org/google-docs/?broken=QOO5wP" TargetMode="External"/><Relationship Id="rId157" Type="http://schemas.openxmlformats.org/officeDocument/2006/relationships/hyperlink" Target="https://www.zotero.org/google-docs/?broken=VUIeMd" TargetMode="External"/><Relationship Id="rId278" Type="http://schemas.openxmlformats.org/officeDocument/2006/relationships/hyperlink" Target="https://www.zotero.org/google-docs/?broken=QOO5wP" TargetMode="External"/><Relationship Id="rId156" Type="http://schemas.openxmlformats.org/officeDocument/2006/relationships/hyperlink" Target="https://www.zotero.org/google-docs/?broken=VUIeMd" TargetMode="External"/><Relationship Id="rId277" Type="http://schemas.openxmlformats.org/officeDocument/2006/relationships/hyperlink" Target="https://www.zotero.org/google-docs/?broken=QOO5wP" TargetMode="External"/><Relationship Id="rId155" Type="http://schemas.openxmlformats.org/officeDocument/2006/relationships/hyperlink" Target="https://www.zotero.org/google-docs/?broken=VUIeMd" TargetMode="External"/><Relationship Id="rId276" Type="http://schemas.openxmlformats.org/officeDocument/2006/relationships/hyperlink" Target="https://www.zotero.org/google-docs/?broken=QOO5wP" TargetMode="External"/><Relationship Id="rId107" Type="http://schemas.openxmlformats.org/officeDocument/2006/relationships/hyperlink" Target="https://www.zotero.org/google-docs/?broken=NcuX5U" TargetMode="External"/><Relationship Id="rId228" Type="http://schemas.openxmlformats.org/officeDocument/2006/relationships/hyperlink" Target="https://www.zotero.org/google-docs/?broken=HKuRZ7" TargetMode="External"/><Relationship Id="rId106" Type="http://schemas.openxmlformats.org/officeDocument/2006/relationships/hyperlink" Target="https://www.zotero.org/google-docs/?broken=NcuX5U" TargetMode="External"/><Relationship Id="rId227" Type="http://schemas.openxmlformats.org/officeDocument/2006/relationships/hyperlink" Target="https://www.zotero.org/google-docs/?broken=HKuRZ7" TargetMode="External"/><Relationship Id="rId105" Type="http://schemas.openxmlformats.org/officeDocument/2006/relationships/hyperlink" Target="https://www.zotero.org/google-docs/?broken=NcuX5U" TargetMode="External"/><Relationship Id="rId226" Type="http://schemas.openxmlformats.org/officeDocument/2006/relationships/hyperlink" Target="https://www.zotero.org/google-docs/?broken=HKuRZ7" TargetMode="External"/><Relationship Id="rId104" Type="http://schemas.openxmlformats.org/officeDocument/2006/relationships/hyperlink" Target="https://www.zotero.org/google-docs/?broken=NcuX5U" TargetMode="External"/><Relationship Id="rId225" Type="http://schemas.openxmlformats.org/officeDocument/2006/relationships/hyperlink" Target="https://www.zotero.org/google-docs/?broken=nUQA8l" TargetMode="External"/><Relationship Id="rId109" Type="http://schemas.openxmlformats.org/officeDocument/2006/relationships/hyperlink" Target="https://www.zotero.org/google-docs/?broken=omM5qG" TargetMode="External"/><Relationship Id="rId108" Type="http://schemas.openxmlformats.org/officeDocument/2006/relationships/hyperlink" Target="https://www.zotero.org/google-docs/?broken=NcuX5U" TargetMode="External"/><Relationship Id="rId229" Type="http://schemas.openxmlformats.org/officeDocument/2006/relationships/hyperlink" Target="https://www.zotero.org/google-docs/?broken=HKuRZ7" TargetMode="External"/><Relationship Id="rId220" Type="http://schemas.openxmlformats.org/officeDocument/2006/relationships/hyperlink" Target="https://www.zotero.org/google-docs/?broken=DQEbQl" TargetMode="External"/><Relationship Id="rId103" Type="http://schemas.openxmlformats.org/officeDocument/2006/relationships/hyperlink" Target="https://www.zotero.org/google-docs/?broken=NcuX5U" TargetMode="External"/><Relationship Id="rId224" Type="http://schemas.openxmlformats.org/officeDocument/2006/relationships/hyperlink" Target="https://www.zotero.org/google-docs/?broken=nUQA8l" TargetMode="External"/><Relationship Id="rId102" Type="http://schemas.openxmlformats.org/officeDocument/2006/relationships/hyperlink" Target="https://www.zotero.org/google-docs/?broken=NcuX5U" TargetMode="External"/><Relationship Id="rId223" Type="http://schemas.openxmlformats.org/officeDocument/2006/relationships/hyperlink" Target="https://www.zotero.org/google-docs/?broken=nUQA8l" TargetMode="External"/><Relationship Id="rId101" Type="http://schemas.openxmlformats.org/officeDocument/2006/relationships/hyperlink" Target="https://www.zotero.org/google-docs/?broken=NcuX5U" TargetMode="External"/><Relationship Id="rId222" Type="http://schemas.openxmlformats.org/officeDocument/2006/relationships/hyperlink" Target="https://www.zotero.org/google-docs/?broken=nUQA8l" TargetMode="External"/><Relationship Id="rId100" Type="http://schemas.openxmlformats.org/officeDocument/2006/relationships/hyperlink" Target="https://www.zotero.org/google-docs/?broken=j9G6Rl" TargetMode="External"/><Relationship Id="rId221" Type="http://schemas.openxmlformats.org/officeDocument/2006/relationships/hyperlink" Target="https://www.zotero.org/google-docs/?broken=DQEbQl" TargetMode="External"/><Relationship Id="rId217" Type="http://schemas.openxmlformats.org/officeDocument/2006/relationships/hyperlink" Target="https://www.zotero.org/google-docs/?broken=vOXCMY" TargetMode="External"/><Relationship Id="rId216" Type="http://schemas.openxmlformats.org/officeDocument/2006/relationships/hyperlink" Target="https://www.zotero.org/google-docs/?broken=y5cQ4M" TargetMode="External"/><Relationship Id="rId215" Type="http://schemas.openxmlformats.org/officeDocument/2006/relationships/hyperlink" Target="https://www.zotero.org/google-docs/?broken=XM218z" TargetMode="External"/><Relationship Id="rId214" Type="http://schemas.openxmlformats.org/officeDocument/2006/relationships/hyperlink" Target="https://www.zotero.org/google-docs/?broken=XM218z" TargetMode="External"/><Relationship Id="rId219" Type="http://schemas.openxmlformats.org/officeDocument/2006/relationships/hyperlink" Target="https://www.zotero.org/google-docs/?broken=G6K04G" TargetMode="External"/><Relationship Id="rId218" Type="http://schemas.openxmlformats.org/officeDocument/2006/relationships/hyperlink" Target="https://www.zotero.org/google-docs/?broken=G6K04G" TargetMode="External"/><Relationship Id="rId213" Type="http://schemas.openxmlformats.org/officeDocument/2006/relationships/hyperlink" Target="https://www.zotero.org/google-docs/?broken=XM218z" TargetMode="External"/><Relationship Id="rId212" Type="http://schemas.openxmlformats.org/officeDocument/2006/relationships/hyperlink" Target="https://www.zotero.org/google-docs/?broken=XM218z" TargetMode="External"/><Relationship Id="rId211" Type="http://schemas.openxmlformats.org/officeDocument/2006/relationships/hyperlink" Target="https://www.zotero.org/google-docs/?broken=XM218z" TargetMode="External"/><Relationship Id="rId210" Type="http://schemas.openxmlformats.org/officeDocument/2006/relationships/hyperlink" Target="https://www.zotero.org/google-docs/?broken=l46fRL" TargetMode="External"/><Relationship Id="rId129" Type="http://schemas.openxmlformats.org/officeDocument/2006/relationships/hyperlink" Target="https://www.zotero.org/google-docs/?broken=VygTp0" TargetMode="External"/><Relationship Id="rId128" Type="http://schemas.openxmlformats.org/officeDocument/2006/relationships/hyperlink" Target="https://www.zotero.org/google-docs/?broken=JmJsYD" TargetMode="External"/><Relationship Id="rId249" Type="http://schemas.openxmlformats.org/officeDocument/2006/relationships/hyperlink" Target="https://www.zotero.org/google-docs/?broken=4yeudv" TargetMode="External"/><Relationship Id="rId127" Type="http://schemas.openxmlformats.org/officeDocument/2006/relationships/hyperlink" Target="https://www.zotero.org/google-docs/?broken=JmJsYD" TargetMode="External"/><Relationship Id="rId248" Type="http://schemas.openxmlformats.org/officeDocument/2006/relationships/hyperlink" Target="https://www.zotero.org/google-docs/?broken=4yeudv" TargetMode="External"/><Relationship Id="rId126" Type="http://schemas.openxmlformats.org/officeDocument/2006/relationships/hyperlink" Target="https://www.zotero.org/google-docs/?broken=Ynkv9x" TargetMode="External"/><Relationship Id="rId247" Type="http://schemas.openxmlformats.org/officeDocument/2006/relationships/hyperlink" Target="https://www.zotero.org/google-docs/?broken=4yeudv" TargetMode="External"/><Relationship Id="rId121" Type="http://schemas.openxmlformats.org/officeDocument/2006/relationships/hyperlink" Target="https://www.zotero.org/google-docs/?broken=Ynkv9x" TargetMode="External"/><Relationship Id="rId242" Type="http://schemas.openxmlformats.org/officeDocument/2006/relationships/hyperlink" Target="https://www.zotero.org/google-docs/?broken=lbwO4k" TargetMode="External"/><Relationship Id="rId120" Type="http://schemas.openxmlformats.org/officeDocument/2006/relationships/hyperlink" Target="https://www.zotero.org/google-docs/?broken=KSCql1" TargetMode="External"/><Relationship Id="rId241" Type="http://schemas.openxmlformats.org/officeDocument/2006/relationships/hyperlink" Target="https://www.zotero.org/google-docs/?broken=lbwO4k" TargetMode="External"/><Relationship Id="rId240" Type="http://schemas.openxmlformats.org/officeDocument/2006/relationships/hyperlink" Target="https://www.zotero.org/google-docs/?broken=lbwO4k" TargetMode="External"/><Relationship Id="rId125" Type="http://schemas.openxmlformats.org/officeDocument/2006/relationships/hyperlink" Target="https://www.zotero.org/google-docs/?broken=Ynkv9x" TargetMode="External"/><Relationship Id="rId246" Type="http://schemas.openxmlformats.org/officeDocument/2006/relationships/hyperlink" Target="https://www.zotero.org/google-docs/?broken=4yeudv" TargetMode="External"/><Relationship Id="rId124" Type="http://schemas.openxmlformats.org/officeDocument/2006/relationships/hyperlink" Target="https://www.zotero.org/google-docs/?broken=Ynkv9x" TargetMode="External"/><Relationship Id="rId245" Type="http://schemas.openxmlformats.org/officeDocument/2006/relationships/hyperlink" Target="https://www.zotero.org/google-docs/?broken=4yeudv" TargetMode="External"/><Relationship Id="rId123" Type="http://schemas.openxmlformats.org/officeDocument/2006/relationships/hyperlink" Target="https://www.zotero.org/google-docs/?broken=Ynkv9x" TargetMode="External"/><Relationship Id="rId244" Type="http://schemas.openxmlformats.org/officeDocument/2006/relationships/hyperlink" Target="https://www.zotero.org/google-docs/?broken=lbwO4k" TargetMode="External"/><Relationship Id="rId122" Type="http://schemas.openxmlformats.org/officeDocument/2006/relationships/hyperlink" Target="https://www.zotero.org/google-docs/?broken=Ynkv9x" TargetMode="External"/><Relationship Id="rId243" Type="http://schemas.openxmlformats.org/officeDocument/2006/relationships/hyperlink" Target="https://www.zotero.org/google-docs/?broken=lbwO4k" TargetMode="External"/><Relationship Id="rId95" Type="http://schemas.openxmlformats.org/officeDocument/2006/relationships/hyperlink" Target="https://www.zotero.org/google-docs/?broken=j9G6Rl" TargetMode="External"/><Relationship Id="rId94" Type="http://schemas.openxmlformats.org/officeDocument/2006/relationships/hyperlink" Target="https://www.zotero.org/google-docs/?broken=zNpw1z" TargetMode="External"/><Relationship Id="rId97" Type="http://schemas.openxmlformats.org/officeDocument/2006/relationships/hyperlink" Target="https://www.zotero.org/google-docs/?broken=j9G6Rl" TargetMode="External"/><Relationship Id="rId96" Type="http://schemas.openxmlformats.org/officeDocument/2006/relationships/hyperlink" Target="https://www.zotero.org/google-docs/?broken=j9G6Rl" TargetMode="External"/><Relationship Id="rId99" Type="http://schemas.openxmlformats.org/officeDocument/2006/relationships/hyperlink" Target="https://www.zotero.org/google-docs/?broken=j9G6Rl" TargetMode="External"/><Relationship Id="rId98" Type="http://schemas.openxmlformats.org/officeDocument/2006/relationships/hyperlink" Target="https://www.zotero.org/google-docs/?broken=j9G6Rl" TargetMode="External"/><Relationship Id="rId91" Type="http://schemas.openxmlformats.org/officeDocument/2006/relationships/hyperlink" Target="https://www.zotero.org/google-docs/?broken=zNpw1z" TargetMode="External"/><Relationship Id="rId90" Type="http://schemas.openxmlformats.org/officeDocument/2006/relationships/hyperlink" Target="https://www.zotero.org/google-docs/?broken=zNpw1z" TargetMode="External"/><Relationship Id="rId93" Type="http://schemas.openxmlformats.org/officeDocument/2006/relationships/hyperlink" Target="https://www.zotero.org/google-docs/?broken=zNpw1z" TargetMode="External"/><Relationship Id="rId92" Type="http://schemas.openxmlformats.org/officeDocument/2006/relationships/hyperlink" Target="https://www.zotero.org/google-docs/?broken=zNpw1z" TargetMode="External"/><Relationship Id="rId118" Type="http://schemas.openxmlformats.org/officeDocument/2006/relationships/hyperlink" Target="https://www.zotero.org/google-docs/?broken=KSCql1" TargetMode="External"/><Relationship Id="rId239" Type="http://schemas.openxmlformats.org/officeDocument/2006/relationships/hyperlink" Target="https://www.zotero.org/google-docs/?broken=p8v31V" TargetMode="External"/><Relationship Id="rId117" Type="http://schemas.openxmlformats.org/officeDocument/2006/relationships/hyperlink" Target="https://www.zotero.org/google-docs/?broken=KSCql1" TargetMode="External"/><Relationship Id="rId238" Type="http://schemas.openxmlformats.org/officeDocument/2006/relationships/hyperlink" Target="https://www.zotero.org/google-docs/?broken=p8v31V" TargetMode="External"/><Relationship Id="rId116" Type="http://schemas.openxmlformats.org/officeDocument/2006/relationships/hyperlink" Target="https://www.zotero.org/google-docs/?broken=KSCql1" TargetMode="External"/><Relationship Id="rId237" Type="http://schemas.openxmlformats.org/officeDocument/2006/relationships/hyperlink" Target="https://www.zotero.org/google-docs/?broken=rLY0Gd" TargetMode="External"/><Relationship Id="rId115" Type="http://schemas.openxmlformats.org/officeDocument/2006/relationships/hyperlink" Target="https://www.zotero.org/google-docs/?broken=KSCql1" TargetMode="External"/><Relationship Id="rId236" Type="http://schemas.openxmlformats.org/officeDocument/2006/relationships/hyperlink" Target="https://www.zotero.org/google-docs/?broken=rLY0Gd" TargetMode="External"/><Relationship Id="rId119" Type="http://schemas.openxmlformats.org/officeDocument/2006/relationships/hyperlink" Target="https://www.zotero.org/google-docs/?broken=KSCql1" TargetMode="External"/><Relationship Id="rId110" Type="http://schemas.openxmlformats.org/officeDocument/2006/relationships/hyperlink" Target="https://www.zotero.org/google-docs/?broken=omM5qG" TargetMode="External"/><Relationship Id="rId231" Type="http://schemas.openxmlformats.org/officeDocument/2006/relationships/hyperlink" Target="https://www.zotero.org/google-docs/?broken=KyxZjH" TargetMode="External"/><Relationship Id="rId230" Type="http://schemas.openxmlformats.org/officeDocument/2006/relationships/hyperlink" Target="https://www.zotero.org/google-docs/?broken=HKuRZ7" TargetMode="External"/><Relationship Id="rId114" Type="http://schemas.openxmlformats.org/officeDocument/2006/relationships/hyperlink" Target="https://www.zotero.org/google-docs/?broken=omM5qG" TargetMode="External"/><Relationship Id="rId235" Type="http://schemas.openxmlformats.org/officeDocument/2006/relationships/hyperlink" Target="https://www.zotero.org/google-docs/?broken=s3epSb" TargetMode="External"/><Relationship Id="rId113" Type="http://schemas.openxmlformats.org/officeDocument/2006/relationships/hyperlink" Target="https://www.zotero.org/google-docs/?broken=omM5qG" TargetMode="External"/><Relationship Id="rId234" Type="http://schemas.openxmlformats.org/officeDocument/2006/relationships/hyperlink" Target="https://www.zotero.org/google-docs/?broken=s3epSb" TargetMode="External"/><Relationship Id="rId112" Type="http://schemas.openxmlformats.org/officeDocument/2006/relationships/hyperlink" Target="https://www.zotero.org/google-docs/?broken=omM5qG" TargetMode="External"/><Relationship Id="rId233" Type="http://schemas.openxmlformats.org/officeDocument/2006/relationships/hyperlink" Target="https://www.zotero.org/google-docs/?broken=8hZFmZ" TargetMode="External"/><Relationship Id="rId111" Type="http://schemas.openxmlformats.org/officeDocument/2006/relationships/hyperlink" Target="https://www.zotero.org/google-docs/?broken=omM5qG" TargetMode="External"/><Relationship Id="rId232" Type="http://schemas.openxmlformats.org/officeDocument/2006/relationships/hyperlink" Target="https://www.zotero.org/google-docs/?broken=8hZFmZ" TargetMode="External"/><Relationship Id="rId305" Type="http://schemas.openxmlformats.org/officeDocument/2006/relationships/image" Target="media/image8.png"/><Relationship Id="rId304" Type="http://schemas.openxmlformats.org/officeDocument/2006/relationships/image" Target="media/image2.png"/><Relationship Id="rId303" Type="http://schemas.openxmlformats.org/officeDocument/2006/relationships/hyperlink" Target="https://www.zotero.org/google-docs/?broken=YdGok7" TargetMode="External"/><Relationship Id="rId302" Type="http://schemas.openxmlformats.org/officeDocument/2006/relationships/hyperlink" Target="https://www.zotero.org/google-docs/?broken=YdGok7" TargetMode="External"/><Relationship Id="rId309" Type="http://schemas.openxmlformats.org/officeDocument/2006/relationships/image" Target="media/image1.png"/><Relationship Id="rId308" Type="http://schemas.openxmlformats.org/officeDocument/2006/relationships/image" Target="media/image11.png"/><Relationship Id="rId307" Type="http://schemas.openxmlformats.org/officeDocument/2006/relationships/image" Target="media/image4.png"/><Relationship Id="rId306" Type="http://schemas.openxmlformats.org/officeDocument/2006/relationships/image" Target="media/image9.png"/><Relationship Id="rId301" Type="http://schemas.openxmlformats.org/officeDocument/2006/relationships/hyperlink" Target="https://www.zotero.org/google-docs/?broken=YdGok7" TargetMode="External"/><Relationship Id="rId300" Type="http://schemas.openxmlformats.org/officeDocument/2006/relationships/hyperlink" Target="https://www.zotero.org/google-docs/?broken=YdGok7" TargetMode="External"/><Relationship Id="rId206" Type="http://schemas.openxmlformats.org/officeDocument/2006/relationships/hyperlink" Target="https://www.zotero.org/google-docs/?broken=nYtRx9" TargetMode="External"/><Relationship Id="rId205" Type="http://schemas.openxmlformats.org/officeDocument/2006/relationships/hyperlink" Target="https://www.zotero.org/google-docs/?broken=nYtRx9" TargetMode="External"/><Relationship Id="rId204" Type="http://schemas.openxmlformats.org/officeDocument/2006/relationships/hyperlink" Target="https://www.zotero.org/google-docs/?broken=nYtRx9" TargetMode="External"/><Relationship Id="rId203" Type="http://schemas.openxmlformats.org/officeDocument/2006/relationships/hyperlink" Target="https://www.zotero.org/google-docs/?broken=nYtRx9" TargetMode="External"/><Relationship Id="rId209" Type="http://schemas.openxmlformats.org/officeDocument/2006/relationships/hyperlink" Target="https://www.zotero.org/google-docs/?broken=l46fRL" TargetMode="External"/><Relationship Id="rId208" Type="http://schemas.openxmlformats.org/officeDocument/2006/relationships/hyperlink" Target="https://www.zotero.org/google-docs/?broken=lFDCqM" TargetMode="External"/><Relationship Id="rId207" Type="http://schemas.openxmlformats.org/officeDocument/2006/relationships/hyperlink" Target="https://www.zotero.org/google-docs/?broken=lFDCqM" TargetMode="External"/><Relationship Id="rId202" Type="http://schemas.openxmlformats.org/officeDocument/2006/relationships/hyperlink" Target="https://www.zotero.org/google-docs/?broken=nYtRx9" TargetMode="External"/><Relationship Id="rId201" Type="http://schemas.openxmlformats.org/officeDocument/2006/relationships/hyperlink" Target="https://www.zotero.org/google-docs/?broken=nYtRx9" TargetMode="External"/><Relationship Id="rId200" Type="http://schemas.openxmlformats.org/officeDocument/2006/relationships/hyperlink" Target="https://www.zotero.org/google-docs/?broken=Cb7hQZ" TargetMode="External"/><Relationship Id="rId316" Type="http://schemas.openxmlformats.org/officeDocument/2006/relationships/header" Target="header1.xml"/><Relationship Id="rId315" Type="http://schemas.openxmlformats.org/officeDocument/2006/relationships/image" Target="media/image6.png"/><Relationship Id="rId314" Type="http://schemas.openxmlformats.org/officeDocument/2006/relationships/image" Target="media/image3.png"/><Relationship Id="rId313" Type="http://schemas.openxmlformats.org/officeDocument/2006/relationships/image" Target="media/image5.png"/><Relationship Id="rId317" Type="http://schemas.openxmlformats.org/officeDocument/2006/relationships/footer" Target="footer1.xml"/><Relationship Id="rId312" Type="http://schemas.openxmlformats.org/officeDocument/2006/relationships/image" Target="media/image12.png"/><Relationship Id="rId311" Type="http://schemas.openxmlformats.org/officeDocument/2006/relationships/image" Target="media/image7.png"/><Relationship Id="rId31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ekInfe8OV6l10xbZhkaM7w0ceA==">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2024-12-13T22:29:00Z</dcterms:created>
</cp:coreProperties>
</file>